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4050BC4D"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AE0A16">
          <w:t>10</w:t>
        </w:r>
        <w:r w:rsidR="000177D9">
          <w:t xml:space="preserve"> </w:t>
        </w:r>
        <w:r w:rsidR="003511BD">
          <w:t>51 13</w:t>
        </w:r>
      </w:fldSimple>
      <w:bookmarkEnd w:id="0"/>
      <w:r w:rsidR="008E0DDF">
        <w:t xml:space="preserve"> </w:t>
      </w:r>
      <w:r>
        <w:t xml:space="preserve">–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3511BD">
        <w:t>metal lockers</w:t>
      </w:r>
      <w:r w:rsidR="005E6601" w:rsidRPr="002D3777">
        <w:fldChar w:fldCharType="end"/>
      </w:r>
      <w:bookmarkEnd w:id="1"/>
    </w:p>
    <w:p w14:paraId="722DC035" w14:textId="77777777" w:rsidR="003511BD" w:rsidRPr="000F6515" w:rsidRDefault="003511BD" w:rsidP="003511BD">
      <w:pPr>
        <w:pStyle w:val="Level1"/>
        <w:numPr>
          <w:ilvl w:val="0"/>
          <w:numId w:val="11"/>
        </w:numPr>
      </w:pPr>
      <w:r w:rsidRPr="000F6515">
        <w:t>General</w:t>
      </w:r>
    </w:p>
    <w:p w14:paraId="603398BA" w14:textId="77777777" w:rsidR="003511BD" w:rsidRPr="000D7909" w:rsidRDefault="003511BD" w:rsidP="003511BD">
      <w:pPr>
        <w:pStyle w:val="Level2"/>
        <w:numPr>
          <w:ilvl w:val="1"/>
          <w:numId w:val="11"/>
        </w:numPr>
        <w:rPr>
          <w:bCs/>
        </w:rPr>
      </w:pPr>
      <w:r>
        <w:t>SUMMARY</w:t>
      </w:r>
    </w:p>
    <w:p w14:paraId="367711EE" w14:textId="77777777" w:rsidR="003511BD" w:rsidRDefault="003511BD" w:rsidP="003511BD">
      <w:pPr>
        <w:pStyle w:val="Level3"/>
        <w:keepNext w:val="0"/>
        <w:widowControl/>
        <w:numPr>
          <w:ilvl w:val="2"/>
          <w:numId w:val="11"/>
        </w:numPr>
        <w:ind w:left="1440"/>
      </w:pPr>
      <w:r>
        <w:t>This Section includes requirements for supply and installation of [commercial] [athletic] metal lockers and accessories required for a complete and functioning installation.</w:t>
      </w:r>
    </w:p>
    <w:p w14:paraId="10F7A2B1" w14:textId="77777777" w:rsidR="003511BD" w:rsidRDefault="003511BD" w:rsidP="003511BD">
      <w:pPr>
        <w:pStyle w:val="Level3"/>
        <w:keepNext w:val="0"/>
        <w:widowControl/>
        <w:numPr>
          <w:ilvl w:val="2"/>
          <w:numId w:val="11"/>
        </w:numPr>
        <w:ind w:left="1440"/>
      </w:pPr>
      <w:r>
        <w:t>Related Requirements:</w:t>
      </w:r>
    </w:p>
    <w:p w14:paraId="072921DE" w14:textId="77777777" w:rsidR="003511BD" w:rsidRPr="00CF1064" w:rsidRDefault="003511BD" w:rsidP="003511BD">
      <w:pPr>
        <w:pStyle w:val="Level4"/>
        <w:numPr>
          <w:ilvl w:val="3"/>
          <w:numId w:val="11"/>
        </w:numPr>
        <w:ind w:left="2160"/>
      </w:pPr>
      <w:r w:rsidRPr="00CF1064">
        <w:t>Section 03 30 00</w:t>
      </w:r>
      <w:r>
        <w:t xml:space="preserve"> – </w:t>
      </w:r>
      <w:r w:rsidRPr="00CF1064">
        <w:t>Cast-in Place Concrete</w:t>
      </w:r>
      <w:r>
        <w:t>.</w:t>
      </w:r>
    </w:p>
    <w:p w14:paraId="5004F2A7" w14:textId="77777777" w:rsidR="003511BD" w:rsidRPr="00CF1064" w:rsidRDefault="003511BD" w:rsidP="003511BD">
      <w:pPr>
        <w:pStyle w:val="Level4"/>
        <w:numPr>
          <w:ilvl w:val="3"/>
          <w:numId w:val="11"/>
        </w:numPr>
        <w:ind w:left="2160"/>
      </w:pPr>
      <w:r w:rsidRPr="00CF1064">
        <w:t>Section 06 20 00</w:t>
      </w:r>
      <w:r>
        <w:t xml:space="preserve"> – </w:t>
      </w:r>
      <w:r w:rsidRPr="00CF1064">
        <w:t>Finish Carpentry</w:t>
      </w:r>
      <w:r>
        <w:t>.</w:t>
      </w:r>
    </w:p>
    <w:p w14:paraId="68DDC290" w14:textId="77777777" w:rsidR="003511BD" w:rsidRPr="00CF1064" w:rsidRDefault="003511BD" w:rsidP="003511BD">
      <w:pPr>
        <w:pStyle w:val="Level4"/>
        <w:numPr>
          <w:ilvl w:val="3"/>
          <w:numId w:val="11"/>
        </w:numPr>
        <w:ind w:left="2160"/>
      </w:pPr>
      <w:r w:rsidRPr="00CF1064">
        <w:t>Section 09 2</w:t>
      </w:r>
      <w:r>
        <w:t xml:space="preserve">9 00 – </w:t>
      </w:r>
      <w:r w:rsidRPr="00CF1064">
        <w:t>Gypsum</w:t>
      </w:r>
      <w:r>
        <w:t xml:space="preserve"> B</w:t>
      </w:r>
      <w:r w:rsidRPr="00CF1064">
        <w:t>oard</w:t>
      </w:r>
      <w:r>
        <w:t>.</w:t>
      </w:r>
    </w:p>
    <w:p w14:paraId="1E7DFC9C" w14:textId="77777777" w:rsidR="003511BD" w:rsidRDefault="003511BD" w:rsidP="003511BD">
      <w:pPr>
        <w:pStyle w:val="Level4"/>
        <w:numPr>
          <w:ilvl w:val="3"/>
          <w:numId w:val="11"/>
        </w:numPr>
        <w:ind w:left="2160"/>
      </w:pPr>
      <w:r w:rsidRPr="00CF1064">
        <w:t>Section</w:t>
      </w:r>
      <w:r>
        <w:t xml:space="preserve"> 09 90 00 – Painting.</w:t>
      </w:r>
    </w:p>
    <w:p w14:paraId="6250AE88" w14:textId="77777777" w:rsidR="003511BD" w:rsidRDefault="003511BD" w:rsidP="003511BD">
      <w:pPr>
        <w:pStyle w:val="Level2"/>
        <w:numPr>
          <w:ilvl w:val="1"/>
          <w:numId w:val="11"/>
        </w:numPr>
      </w:pPr>
      <w:r>
        <w:t>REFERENCE STANDARDS</w:t>
      </w:r>
    </w:p>
    <w:p w14:paraId="4C448AA5" w14:textId="77777777" w:rsidR="003511BD" w:rsidRDefault="003511BD" w:rsidP="003511BD">
      <w:pPr>
        <w:pStyle w:val="Level3"/>
        <w:keepNext w:val="0"/>
        <w:widowControl/>
        <w:numPr>
          <w:ilvl w:val="2"/>
          <w:numId w:val="11"/>
        </w:numPr>
        <w:ind w:left="1440"/>
      </w:pPr>
      <w:r>
        <w:t>American Society for Testing and Materials (ASTM):</w:t>
      </w:r>
    </w:p>
    <w:p w14:paraId="7C87C3B7" w14:textId="77777777" w:rsidR="003511BD" w:rsidRDefault="003511BD" w:rsidP="003511BD">
      <w:pPr>
        <w:pStyle w:val="Level4"/>
        <w:numPr>
          <w:ilvl w:val="3"/>
          <w:numId w:val="11"/>
        </w:numPr>
        <w:ind w:left="2160"/>
      </w:pPr>
      <w:r>
        <w:t>ASTM A 1008 - Standard Specification for Steel Sheet, Carbon, Cold-Rolled, Commercial Quality.</w:t>
      </w:r>
    </w:p>
    <w:p w14:paraId="7F6C3345" w14:textId="77777777" w:rsidR="003511BD" w:rsidRDefault="003511BD" w:rsidP="003511BD">
      <w:pPr>
        <w:pStyle w:val="Level3"/>
        <w:keepNext w:val="0"/>
        <w:widowControl/>
        <w:numPr>
          <w:ilvl w:val="2"/>
          <w:numId w:val="11"/>
        </w:numPr>
        <w:ind w:left="1440"/>
      </w:pPr>
      <w:r>
        <w:t>ADAAG - American with Disabilities Act, Accessibility Guidelines.</w:t>
      </w:r>
    </w:p>
    <w:p w14:paraId="74F7DE91" w14:textId="77777777" w:rsidR="003511BD" w:rsidRPr="000D7909" w:rsidRDefault="003511BD" w:rsidP="003511BD">
      <w:pPr>
        <w:pStyle w:val="Level3"/>
        <w:keepNext w:val="0"/>
        <w:widowControl/>
        <w:numPr>
          <w:ilvl w:val="2"/>
          <w:numId w:val="11"/>
        </w:numPr>
        <w:ind w:left="1440"/>
      </w:pPr>
      <w:r>
        <w:t>ANSI A117.1 - Accessible and Usable Buildings and Facilities.</w:t>
      </w:r>
    </w:p>
    <w:p w14:paraId="64224E4B" w14:textId="77777777" w:rsidR="003511BD" w:rsidRDefault="003511BD" w:rsidP="003511BD">
      <w:pPr>
        <w:pStyle w:val="Level2"/>
        <w:numPr>
          <w:ilvl w:val="1"/>
          <w:numId w:val="11"/>
        </w:numPr>
        <w:rPr>
          <w:bCs/>
        </w:rPr>
      </w:pPr>
      <w:r>
        <w:rPr>
          <w:bCs/>
        </w:rPr>
        <w:t>SUBMITTALS</w:t>
      </w:r>
    </w:p>
    <w:p w14:paraId="13228990" w14:textId="77777777" w:rsidR="003511BD" w:rsidRDefault="003511BD" w:rsidP="003511BD">
      <w:pPr>
        <w:pStyle w:val="Level3"/>
        <w:keepNext w:val="0"/>
        <w:widowControl/>
        <w:numPr>
          <w:ilvl w:val="2"/>
          <w:numId w:val="11"/>
        </w:numPr>
        <w:ind w:left="1440"/>
      </w:pPr>
      <w:r w:rsidRPr="00E25F12">
        <w:t>Provide</w:t>
      </w:r>
      <w:r>
        <w:t xml:space="preserve"> required information in accordance with Section 01 33 00 – Submittal Procedures.</w:t>
      </w:r>
    </w:p>
    <w:p w14:paraId="2F040586" w14:textId="77777777" w:rsidR="003511BD" w:rsidRDefault="003511BD" w:rsidP="003511BD">
      <w:pPr>
        <w:pStyle w:val="Level3"/>
        <w:keepNext w:val="0"/>
        <w:widowControl/>
        <w:numPr>
          <w:ilvl w:val="2"/>
          <w:numId w:val="11"/>
        </w:numPr>
        <w:ind w:left="1440"/>
      </w:pPr>
      <w:r>
        <w:t>Action Submittals: Provide the following submittals before starting Work of this Section:</w:t>
      </w:r>
    </w:p>
    <w:p w14:paraId="48549F99" w14:textId="77777777" w:rsidR="003511BD" w:rsidRPr="004E41DC" w:rsidRDefault="003511BD" w:rsidP="003511BD">
      <w:pPr>
        <w:pStyle w:val="Level4"/>
        <w:numPr>
          <w:ilvl w:val="3"/>
          <w:numId w:val="11"/>
        </w:numPr>
        <w:ind w:left="2160"/>
      </w:pPr>
      <w:r w:rsidRPr="004E41DC">
        <w:t>Product Data: Submit product data from manufacturer indicating proposed components and installation requirements.</w:t>
      </w:r>
    </w:p>
    <w:p w14:paraId="717B9A14" w14:textId="77777777" w:rsidR="003511BD" w:rsidRPr="004E41DC" w:rsidRDefault="003511BD" w:rsidP="003511BD">
      <w:pPr>
        <w:pStyle w:val="Level4"/>
        <w:numPr>
          <w:ilvl w:val="3"/>
          <w:numId w:val="11"/>
        </w:numPr>
        <w:ind w:left="2160"/>
      </w:pPr>
      <w:r w:rsidRPr="004E41DC">
        <w:t>Shop Drawings: Show and describe in detail materials, finishes, dimensions, details of connections and fastenings elevations, plans, sections, metal thicknesses, hardware, and any other pertinent information.</w:t>
      </w:r>
    </w:p>
    <w:p w14:paraId="2DD2E7E1" w14:textId="77777777" w:rsidR="003511BD" w:rsidRDefault="003511BD" w:rsidP="003511BD">
      <w:pPr>
        <w:pStyle w:val="Level4"/>
        <w:numPr>
          <w:ilvl w:val="3"/>
          <w:numId w:val="11"/>
        </w:numPr>
        <w:ind w:left="2160"/>
      </w:pPr>
      <w:r w:rsidRPr="004E41DC">
        <w:t>Samples</w:t>
      </w:r>
      <w:r>
        <w:t>:</w:t>
      </w:r>
    </w:p>
    <w:p w14:paraId="0F166AE6" w14:textId="77777777" w:rsidR="003511BD" w:rsidRDefault="003511BD" w:rsidP="003511BD">
      <w:pPr>
        <w:pStyle w:val="Level5"/>
        <w:numPr>
          <w:ilvl w:val="4"/>
          <w:numId w:val="11"/>
        </w:numPr>
        <w:ind w:left="2880"/>
      </w:pPr>
      <w:r>
        <w:t>Submit duplicate 12" x 12" samples of panel showing finish on both sides, two finished edges and core construction.</w:t>
      </w:r>
    </w:p>
    <w:p w14:paraId="6A0FA9F5" w14:textId="77777777" w:rsidR="003511BD" w:rsidRDefault="003511BD" w:rsidP="003511BD">
      <w:pPr>
        <w:pStyle w:val="Level5"/>
        <w:numPr>
          <w:ilvl w:val="4"/>
          <w:numId w:val="11"/>
        </w:numPr>
        <w:ind w:left="2880"/>
      </w:pPr>
      <w:r>
        <w:t>Submit duplicate representative samples of each hardware item, including brackets, fastenings, and trim.</w:t>
      </w:r>
    </w:p>
    <w:p w14:paraId="75F802E1" w14:textId="77777777" w:rsidR="003511BD" w:rsidRDefault="003511BD" w:rsidP="003511BD">
      <w:pPr>
        <w:pStyle w:val="Level4"/>
        <w:numPr>
          <w:ilvl w:val="3"/>
          <w:numId w:val="11"/>
        </w:numPr>
        <w:ind w:left="2160"/>
      </w:pPr>
      <w:r w:rsidRPr="004E41DC">
        <w:t>Submit</w:t>
      </w:r>
      <w:r>
        <w:t xml:space="preserve"> necessary templates and instructions where supports or anchors have to be built-in by others.</w:t>
      </w:r>
    </w:p>
    <w:p w14:paraId="46935AA3" w14:textId="77777777" w:rsidR="003511BD" w:rsidRDefault="003511BD" w:rsidP="003511BD">
      <w:pPr>
        <w:pStyle w:val="Level3"/>
        <w:keepNext w:val="0"/>
        <w:widowControl/>
        <w:numPr>
          <w:ilvl w:val="2"/>
          <w:numId w:val="11"/>
        </w:numPr>
        <w:ind w:left="1440"/>
      </w:pPr>
      <w:r>
        <w:t>Provide maintenance data for maintenance of metal finishes work for incorporation into Maintenance Manual.</w:t>
      </w:r>
    </w:p>
    <w:p w14:paraId="1E090472" w14:textId="77777777" w:rsidR="003511BD" w:rsidRDefault="003511BD" w:rsidP="003511BD">
      <w:pPr>
        <w:pStyle w:val="Level2"/>
        <w:numPr>
          <w:ilvl w:val="1"/>
          <w:numId w:val="11"/>
        </w:numPr>
      </w:pPr>
      <w:r>
        <w:t>ADMINISTRATION REQUIREMENTS</w:t>
      </w:r>
    </w:p>
    <w:p w14:paraId="5AFC4C19" w14:textId="77777777" w:rsidR="003511BD" w:rsidRPr="00F65115" w:rsidRDefault="003511BD" w:rsidP="003511BD">
      <w:pPr>
        <w:pStyle w:val="Level3"/>
        <w:keepNext w:val="0"/>
        <w:widowControl/>
        <w:numPr>
          <w:ilvl w:val="2"/>
          <w:numId w:val="11"/>
        </w:numPr>
        <w:ind w:left="1440"/>
      </w:pPr>
      <w:r>
        <w:t>Coordination: Coordinate site dimensions affecting Work of other Sections and provide data, dimensions and components, anchors and assemblies installed by other Sections in sufficient time for installation of products specified in this Section.</w:t>
      </w:r>
    </w:p>
    <w:p w14:paraId="1C004E40" w14:textId="77777777" w:rsidR="003511BD" w:rsidRPr="000D7909" w:rsidRDefault="003511BD" w:rsidP="003511BD">
      <w:pPr>
        <w:pStyle w:val="Level2"/>
        <w:numPr>
          <w:ilvl w:val="1"/>
          <w:numId w:val="11"/>
        </w:numPr>
        <w:rPr>
          <w:bCs/>
        </w:rPr>
      </w:pPr>
      <w:r w:rsidRPr="000D7909">
        <w:lastRenderedPageBreak/>
        <w:t>DELIVERY, STORAGE AND HANDLING</w:t>
      </w:r>
    </w:p>
    <w:p w14:paraId="52C6A7B1" w14:textId="77777777" w:rsidR="003511BD" w:rsidRPr="00DB5798" w:rsidRDefault="003511BD" w:rsidP="003511BD">
      <w:pPr>
        <w:pStyle w:val="Level3"/>
        <w:keepNext w:val="0"/>
        <w:widowControl/>
        <w:numPr>
          <w:ilvl w:val="2"/>
          <w:numId w:val="11"/>
        </w:numPr>
        <w:ind w:left="1440"/>
      </w:pPr>
      <w:r w:rsidRPr="00DB5798">
        <w:t>Delivery and Acceptance Requirements: Deliver, handle and store prefabricated units in accordance with manufacturer's directions.</w:t>
      </w:r>
    </w:p>
    <w:p w14:paraId="2A1C2537" w14:textId="77777777" w:rsidR="003511BD" w:rsidRPr="000D7909" w:rsidRDefault="003511BD" w:rsidP="003511BD">
      <w:pPr>
        <w:pStyle w:val="Level3"/>
        <w:keepNext w:val="0"/>
        <w:widowControl/>
        <w:numPr>
          <w:ilvl w:val="2"/>
          <w:numId w:val="11"/>
        </w:numPr>
        <w:ind w:left="1440"/>
      </w:pPr>
      <w:r w:rsidRPr="00DB5798">
        <w:t>S</w:t>
      </w:r>
      <w:r>
        <w:t>tore units at site on raised wood pallets protected from the elements and corrosive materials, and Do not remove from crates or other protective covering until ready for installation.</w:t>
      </w:r>
    </w:p>
    <w:p w14:paraId="14CC88BF" w14:textId="77777777" w:rsidR="003511BD" w:rsidRPr="00F85050" w:rsidRDefault="003511BD" w:rsidP="003511BD">
      <w:pPr>
        <w:pStyle w:val="Level1"/>
        <w:numPr>
          <w:ilvl w:val="0"/>
          <w:numId w:val="11"/>
        </w:numPr>
        <w:tabs>
          <w:tab w:val="left" w:pos="-1440"/>
        </w:tabs>
      </w:pPr>
      <w:r w:rsidRPr="00F85050">
        <w:t>Products</w:t>
      </w:r>
    </w:p>
    <w:p w14:paraId="05A6D218" w14:textId="77777777" w:rsidR="003511BD" w:rsidRPr="000D7909" w:rsidRDefault="003511BD" w:rsidP="003511BD">
      <w:pPr>
        <w:pStyle w:val="Level2"/>
        <w:numPr>
          <w:ilvl w:val="1"/>
          <w:numId w:val="11"/>
        </w:numPr>
        <w:rPr>
          <w:bCs/>
        </w:rPr>
      </w:pPr>
      <w:r w:rsidRPr="002039F4">
        <w:t>APPROVED PRODUCTS AND MANUFACTURERS</w:t>
      </w:r>
    </w:p>
    <w:p w14:paraId="73DB74B3" w14:textId="11AAEF97" w:rsidR="00E20B5D" w:rsidRDefault="00E20B5D" w:rsidP="00E20B5D">
      <w:pPr>
        <w:pStyle w:val="Level3"/>
        <w:rPr>
          <w:ins w:id="2" w:author="Andres Uribe" w:date="2024-08-30T16:17:00Z" w16du:dateUtc="2024-08-30T20:17:00Z"/>
        </w:rPr>
        <w:pPrChange w:id="3" w:author="Andres Uribe" w:date="2024-08-30T16:18:00Z" w16du:dateUtc="2024-08-30T20:18:00Z">
          <w:pPr>
            <w:pStyle w:val="Level3"/>
            <w:numPr>
              <w:numId w:val="11"/>
            </w:numPr>
            <w:tabs>
              <w:tab w:val="clear" w:pos="1440"/>
              <w:tab w:val="num" w:pos="2160"/>
            </w:tabs>
            <w:ind w:left="2160"/>
          </w:pPr>
        </w:pPrChange>
      </w:pPr>
      <w:ins w:id="4" w:author="Andres Uribe" w:date="2024-08-30T16:17:00Z" w16du:dateUtc="2024-08-30T20:17:00Z">
        <w:r>
          <w:t>METAL LOCKERS: Sheet steel - cold rolled carbon steel, stretcher levelled, or damper rolled to stretcher levelled standard of flatness, to CAN/CGSB-44.40.</w:t>
        </w:r>
      </w:ins>
    </w:p>
    <w:p w14:paraId="6A66DD74" w14:textId="23EEAA41" w:rsidR="00E20B5D" w:rsidRDefault="00E20B5D" w:rsidP="00E20B5D">
      <w:pPr>
        <w:pStyle w:val="Level4"/>
        <w:rPr>
          <w:ins w:id="5" w:author="Andres Uribe" w:date="2024-08-30T16:17:00Z" w16du:dateUtc="2024-08-30T20:17:00Z"/>
        </w:rPr>
        <w:pPrChange w:id="6" w:author="Andres Uribe" w:date="2024-08-30T16:18:00Z" w16du:dateUtc="2024-08-30T20:18:00Z">
          <w:pPr>
            <w:pStyle w:val="Level3"/>
            <w:numPr>
              <w:numId w:val="11"/>
            </w:numPr>
            <w:tabs>
              <w:tab w:val="clear" w:pos="1440"/>
              <w:tab w:val="num" w:pos="2160"/>
            </w:tabs>
            <w:ind w:left="2160"/>
          </w:pPr>
        </w:pPrChange>
      </w:pPr>
      <w:ins w:id="7" w:author="Andres Uribe" w:date="2024-08-30T16:17:00Z" w16du:dateUtc="2024-08-30T20:17:00Z">
        <w:r>
          <w:t>Single Tier (LK-1-1, LK-2-1): Heavy duty single-point latch, 16-gauge steel, full-height continuous door strike, 1830 mm high, 450 mm wide x 610 mm depth on metal base, assembled. Provide according to Drawings in the following rooms: Men’s Lockers 1124, Women’s WR/Locker WE1120, Women’s WR/Locker WR2105, Men’s WR/Locker WR2107</w:t>
        </w:r>
      </w:ins>
      <w:ins w:id="8" w:author="Andres Uribe" w:date="2024-08-30T16:18:00Z" w16du:dateUtc="2024-08-30T20:18:00Z">
        <w:r>
          <w:t>.</w:t>
        </w:r>
      </w:ins>
    </w:p>
    <w:p w14:paraId="074A9B63" w14:textId="771414DF" w:rsidR="00E20B5D" w:rsidRDefault="00E20B5D" w:rsidP="00E20B5D">
      <w:pPr>
        <w:pStyle w:val="Level5"/>
        <w:rPr>
          <w:ins w:id="9" w:author="Andres Uribe" w:date="2024-08-30T16:17:00Z" w16du:dateUtc="2024-08-30T20:17:00Z"/>
        </w:rPr>
        <w:pPrChange w:id="10" w:author="Andres Uribe" w:date="2024-08-30T16:18:00Z" w16du:dateUtc="2024-08-30T20:18:00Z">
          <w:pPr>
            <w:pStyle w:val="Level3"/>
            <w:numPr>
              <w:numId w:val="11"/>
            </w:numPr>
            <w:tabs>
              <w:tab w:val="clear" w:pos="1440"/>
              <w:tab w:val="num" w:pos="2160"/>
            </w:tabs>
            <w:ind w:left="2160"/>
          </w:pPr>
        </w:pPrChange>
      </w:pPr>
      <w:ins w:id="11" w:author="Andres Uribe" w:date="2024-08-30T16:17:00Z" w16du:dateUtc="2024-08-30T20:17:00Z">
        <w:r>
          <w:t xml:space="preserve">Acceptable Product: Metal Lockers, Series 50 UHD c/w HD door, by </w:t>
        </w:r>
        <w:proofErr w:type="spellStart"/>
        <w:r>
          <w:t>Lincora</w:t>
        </w:r>
        <w:proofErr w:type="spellEnd"/>
        <w:r>
          <w:t>.</w:t>
        </w:r>
      </w:ins>
    </w:p>
    <w:p w14:paraId="5437DC30" w14:textId="4567E987" w:rsidR="00E20B5D" w:rsidRDefault="00E20B5D" w:rsidP="00E20B5D">
      <w:pPr>
        <w:pStyle w:val="Level5"/>
        <w:rPr>
          <w:ins w:id="12" w:author="Andres Uribe" w:date="2024-08-30T16:17:00Z" w16du:dateUtc="2024-08-30T20:17:00Z"/>
        </w:rPr>
        <w:pPrChange w:id="13" w:author="Andres Uribe" w:date="2024-08-30T16:18:00Z" w16du:dateUtc="2024-08-30T20:18:00Z">
          <w:pPr>
            <w:pStyle w:val="Level3"/>
            <w:numPr>
              <w:numId w:val="11"/>
            </w:numPr>
            <w:tabs>
              <w:tab w:val="clear" w:pos="1440"/>
              <w:tab w:val="num" w:pos="2160"/>
            </w:tabs>
            <w:ind w:left="2160"/>
          </w:pPr>
        </w:pPrChange>
      </w:pPr>
      <w:ins w:id="14" w:author="Andres Uribe" w:date="2024-08-30T16:18:00Z" w16du:dateUtc="2024-08-30T20:18:00Z">
        <w:r>
          <w:t xml:space="preserve">Or </w:t>
        </w:r>
      </w:ins>
      <w:ins w:id="15" w:author="Andres Uribe" w:date="2024-08-30T16:17:00Z" w16du:dateUtc="2024-08-30T20:17:00Z">
        <w:r>
          <w:t>Approved alternate.</w:t>
        </w:r>
      </w:ins>
    </w:p>
    <w:p w14:paraId="6B889921" w14:textId="38ED3874" w:rsidR="00E20B5D" w:rsidRDefault="00E20B5D" w:rsidP="00E20B5D">
      <w:pPr>
        <w:pStyle w:val="Level4"/>
        <w:rPr>
          <w:ins w:id="16" w:author="Andres Uribe" w:date="2024-08-30T16:17:00Z" w16du:dateUtc="2024-08-30T20:17:00Z"/>
        </w:rPr>
        <w:pPrChange w:id="17" w:author="Andres Uribe" w:date="2024-08-30T16:19:00Z" w16du:dateUtc="2024-08-30T20:19:00Z">
          <w:pPr>
            <w:pStyle w:val="Level3"/>
            <w:numPr>
              <w:numId w:val="11"/>
            </w:numPr>
            <w:tabs>
              <w:tab w:val="clear" w:pos="1440"/>
              <w:tab w:val="num" w:pos="2160"/>
            </w:tabs>
            <w:ind w:left="2160"/>
          </w:pPr>
        </w:pPrChange>
      </w:pPr>
      <w:ins w:id="18" w:author="Andres Uribe" w:date="2024-08-30T16:17:00Z" w16du:dateUtc="2024-08-30T20:17:00Z">
        <w:r>
          <w:t>Double Tier (LK-2-2): Heavy duty single-point latch, 16-gauge steel, full-height continuous door strike, 1830 mm high, 450 mm wide x 610 mm depth on metal base, assembled. Provide according to Drawings in the following rooms: Women’s WR/Locker WR2105, Men’s WR/Locker WR2107</w:t>
        </w:r>
      </w:ins>
    </w:p>
    <w:p w14:paraId="72676805" w14:textId="2370855E" w:rsidR="00E20B5D" w:rsidRDefault="00E20B5D" w:rsidP="00E20B5D">
      <w:pPr>
        <w:pStyle w:val="Level5"/>
        <w:rPr>
          <w:ins w:id="19" w:author="Andres Uribe" w:date="2024-08-30T16:17:00Z" w16du:dateUtc="2024-08-30T20:17:00Z"/>
        </w:rPr>
        <w:pPrChange w:id="20" w:author="Andres Uribe" w:date="2024-08-30T16:19:00Z" w16du:dateUtc="2024-08-30T20:19:00Z">
          <w:pPr>
            <w:pStyle w:val="Level3"/>
            <w:numPr>
              <w:numId w:val="11"/>
            </w:numPr>
            <w:tabs>
              <w:tab w:val="clear" w:pos="1440"/>
              <w:tab w:val="num" w:pos="2160"/>
            </w:tabs>
            <w:ind w:left="2160"/>
          </w:pPr>
        </w:pPrChange>
      </w:pPr>
      <w:ins w:id="21" w:author="Andres Uribe" w:date="2024-08-30T16:17:00Z" w16du:dateUtc="2024-08-30T20:17:00Z">
        <w:r>
          <w:t xml:space="preserve">Acceptable Product: Metal Lockers, Series 50 UHD c/w HD door, by </w:t>
        </w:r>
        <w:proofErr w:type="spellStart"/>
        <w:r>
          <w:t>Lincora</w:t>
        </w:r>
        <w:proofErr w:type="spellEnd"/>
        <w:r>
          <w:t>.</w:t>
        </w:r>
      </w:ins>
    </w:p>
    <w:p w14:paraId="040E6A5A" w14:textId="2B4C1797" w:rsidR="00E20B5D" w:rsidRDefault="00E20B5D" w:rsidP="00E20B5D">
      <w:pPr>
        <w:pStyle w:val="Level5"/>
        <w:rPr>
          <w:ins w:id="22" w:author="Andres Uribe" w:date="2024-08-30T16:17:00Z" w16du:dateUtc="2024-08-30T20:17:00Z"/>
        </w:rPr>
        <w:pPrChange w:id="23" w:author="Andres Uribe" w:date="2024-08-30T16:19:00Z" w16du:dateUtc="2024-08-30T20:19:00Z">
          <w:pPr>
            <w:pStyle w:val="Level3"/>
            <w:numPr>
              <w:numId w:val="11"/>
            </w:numPr>
            <w:tabs>
              <w:tab w:val="clear" w:pos="1440"/>
              <w:tab w:val="num" w:pos="2160"/>
            </w:tabs>
            <w:ind w:left="2160"/>
          </w:pPr>
        </w:pPrChange>
      </w:pPr>
      <w:ins w:id="24" w:author="Andres Uribe" w:date="2024-08-30T16:19:00Z" w16du:dateUtc="2024-08-30T20:19:00Z">
        <w:r>
          <w:t>Or</w:t>
        </w:r>
      </w:ins>
      <w:ins w:id="25" w:author="Andres Uribe" w:date="2024-08-30T16:17:00Z" w16du:dateUtc="2024-08-30T20:17:00Z">
        <w:r>
          <w:t xml:space="preserve"> Approved alternate.</w:t>
        </w:r>
      </w:ins>
    </w:p>
    <w:p w14:paraId="3F7B1CF8" w14:textId="25B94DED" w:rsidR="00E20B5D" w:rsidRDefault="00E20B5D" w:rsidP="00E20B5D">
      <w:pPr>
        <w:pStyle w:val="Level4"/>
        <w:rPr>
          <w:ins w:id="26" w:author="Andres Uribe" w:date="2024-08-30T16:17:00Z" w16du:dateUtc="2024-08-30T20:17:00Z"/>
        </w:rPr>
        <w:pPrChange w:id="27" w:author="Andres Uribe" w:date="2024-08-30T16:19:00Z" w16du:dateUtc="2024-08-30T20:19:00Z">
          <w:pPr>
            <w:pStyle w:val="Level3"/>
            <w:numPr>
              <w:numId w:val="11"/>
            </w:numPr>
            <w:tabs>
              <w:tab w:val="clear" w:pos="1440"/>
              <w:tab w:val="num" w:pos="2160"/>
            </w:tabs>
            <w:ind w:left="2160"/>
          </w:pPr>
        </w:pPrChange>
      </w:pPr>
      <w:ins w:id="28" w:author="Andres Uribe" w:date="2024-08-30T16:17:00Z" w16du:dateUtc="2024-08-30T20:17:00Z">
        <w:r>
          <w:t>Component Minimum Requirements:</w:t>
        </w:r>
      </w:ins>
    </w:p>
    <w:p w14:paraId="7113254A" w14:textId="3BEC7F20" w:rsidR="00E20B5D" w:rsidRDefault="00E20B5D" w:rsidP="00E20B5D">
      <w:pPr>
        <w:pStyle w:val="Level5"/>
        <w:rPr>
          <w:ins w:id="29" w:author="Andres Uribe" w:date="2024-08-30T16:17:00Z" w16du:dateUtc="2024-08-30T20:17:00Z"/>
        </w:rPr>
        <w:pPrChange w:id="30" w:author="Andres Uribe" w:date="2024-08-30T16:19:00Z" w16du:dateUtc="2024-08-30T20:19:00Z">
          <w:pPr>
            <w:pStyle w:val="Level3"/>
            <w:numPr>
              <w:numId w:val="11"/>
            </w:numPr>
            <w:tabs>
              <w:tab w:val="clear" w:pos="1440"/>
              <w:tab w:val="num" w:pos="2160"/>
            </w:tabs>
            <w:ind w:left="2160"/>
          </w:pPr>
        </w:pPrChange>
      </w:pPr>
      <w:ins w:id="31" w:author="Andres Uribe" w:date="2024-08-30T16:17:00Z" w16du:dateUtc="2024-08-30T20:17:00Z">
        <w:r>
          <w:t>Assembly: Unitized body, all welded construction.</w:t>
        </w:r>
      </w:ins>
    </w:p>
    <w:p w14:paraId="068A87DD" w14:textId="6189EBBB" w:rsidR="00E20B5D" w:rsidRDefault="00E20B5D" w:rsidP="00E20B5D">
      <w:pPr>
        <w:pStyle w:val="Level5"/>
        <w:rPr>
          <w:ins w:id="32" w:author="Andres Uribe" w:date="2024-08-30T16:17:00Z" w16du:dateUtc="2024-08-30T20:17:00Z"/>
        </w:rPr>
        <w:pPrChange w:id="33" w:author="Andres Uribe" w:date="2024-08-30T16:19:00Z" w16du:dateUtc="2024-08-30T20:19:00Z">
          <w:pPr>
            <w:pStyle w:val="Level3"/>
            <w:numPr>
              <w:numId w:val="11"/>
            </w:numPr>
            <w:tabs>
              <w:tab w:val="clear" w:pos="1440"/>
              <w:tab w:val="num" w:pos="2160"/>
            </w:tabs>
            <w:ind w:left="2160"/>
          </w:pPr>
        </w:pPrChange>
      </w:pPr>
      <w:ins w:id="34" w:author="Andres Uribe" w:date="2024-08-30T16:17:00Z" w16du:dateUtc="2024-08-30T20:17:00Z">
        <w:r>
          <w:t>Top: 1.60 mm / 16 ga. sloped.</w:t>
        </w:r>
      </w:ins>
    </w:p>
    <w:p w14:paraId="0B8AE60E" w14:textId="3F0B8BB8" w:rsidR="00E20B5D" w:rsidRDefault="00E20B5D" w:rsidP="00E20B5D">
      <w:pPr>
        <w:pStyle w:val="Level5"/>
        <w:rPr>
          <w:ins w:id="35" w:author="Andres Uribe" w:date="2024-08-30T16:17:00Z" w16du:dateUtc="2024-08-30T20:17:00Z"/>
        </w:rPr>
        <w:pPrChange w:id="36" w:author="Andres Uribe" w:date="2024-08-30T16:19:00Z" w16du:dateUtc="2024-08-30T20:19:00Z">
          <w:pPr>
            <w:pStyle w:val="Level3"/>
            <w:numPr>
              <w:numId w:val="11"/>
            </w:numPr>
            <w:tabs>
              <w:tab w:val="clear" w:pos="1440"/>
              <w:tab w:val="num" w:pos="2160"/>
            </w:tabs>
            <w:ind w:left="2160"/>
          </w:pPr>
        </w:pPrChange>
      </w:pPr>
      <w:ins w:id="37" w:author="Andres Uribe" w:date="2024-08-30T16:17:00Z" w16du:dateUtc="2024-08-30T20:17:00Z">
        <w:r>
          <w:t>Base: pre-manufactured 1.60 mm / 16 ga.</w:t>
        </w:r>
      </w:ins>
    </w:p>
    <w:p w14:paraId="6AA86679" w14:textId="774821E1" w:rsidR="00E20B5D" w:rsidRDefault="00E20B5D" w:rsidP="00E20B5D">
      <w:pPr>
        <w:pStyle w:val="Level5"/>
        <w:rPr>
          <w:ins w:id="38" w:author="Andres Uribe" w:date="2024-08-30T16:17:00Z" w16du:dateUtc="2024-08-30T20:17:00Z"/>
        </w:rPr>
        <w:pPrChange w:id="39" w:author="Andres Uribe" w:date="2024-08-30T16:19:00Z" w16du:dateUtc="2024-08-30T20:19:00Z">
          <w:pPr>
            <w:pStyle w:val="Level3"/>
            <w:numPr>
              <w:numId w:val="11"/>
            </w:numPr>
            <w:tabs>
              <w:tab w:val="clear" w:pos="1440"/>
              <w:tab w:val="num" w:pos="2160"/>
            </w:tabs>
            <w:ind w:left="2160"/>
          </w:pPr>
        </w:pPrChange>
      </w:pPr>
      <w:ins w:id="40" w:author="Andres Uribe" w:date="2024-08-30T16:17:00Z" w16du:dateUtc="2024-08-30T20:17:00Z">
        <w:r>
          <w:t>Inside Accessories (each compartment): Two (2) shelves and three (3) hooks. Place shelf to provide 25 mm / 1” air space between shelf and back of locker for ventilation. Place one shelf 305 mm / 12” from top and the second 370 mm / 14½” from bottom.</w:t>
        </w:r>
      </w:ins>
    </w:p>
    <w:p w14:paraId="5970236C" w14:textId="0DAC01A8" w:rsidR="00E20B5D" w:rsidRDefault="00E20B5D" w:rsidP="00E20B5D">
      <w:pPr>
        <w:pStyle w:val="Level5"/>
        <w:rPr>
          <w:ins w:id="41" w:author="Andres Uribe" w:date="2024-08-30T16:17:00Z" w16du:dateUtc="2024-08-30T20:17:00Z"/>
        </w:rPr>
        <w:pPrChange w:id="42" w:author="Andres Uribe" w:date="2024-08-30T16:19:00Z" w16du:dateUtc="2024-08-30T20:19:00Z">
          <w:pPr>
            <w:pStyle w:val="Level3"/>
            <w:numPr>
              <w:numId w:val="11"/>
            </w:numPr>
            <w:tabs>
              <w:tab w:val="clear" w:pos="1440"/>
              <w:tab w:val="num" w:pos="2160"/>
            </w:tabs>
            <w:ind w:left="2160"/>
          </w:pPr>
        </w:pPrChange>
      </w:pPr>
      <w:ins w:id="43" w:author="Andres Uribe" w:date="2024-08-30T16:17:00Z" w16du:dateUtc="2024-08-30T20:17:00Z">
        <w:r>
          <w:t>Doors: flush, one-piece double-wall envelope construction, steel thickness 0.81 mm / 20 ga. inner panel, 1.6 mm / 16 ga. outer panel, bonded to honeycomb core, enclosed on all edges.</w:t>
        </w:r>
      </w:ins>
    </w:p>
    <w:p w14:paraId="3E0BBC8D" w14:textId="0D5703E2" w:rsidR="00E20B5D" w:rsidRDefault="00E20B5D" w:rsidP="00E20B5D">
      <w:pPr>
        <w:pStyle w:val="Level5"/>
        <w:rPr>
          <w:ins w:id="44" w:author="Andres Uribe" w:date="2024-08-30T16:17:00Z" w16du:dateUtc="2024-08-30T20:17:00Z"/>
        </w:rPr>
        <w:pPrChange w:id="45" w:author="Andres Uribe" w:date="2024-08-30T16:19:00Z" w16du:dateUtc="2024-08-30T20:19:00Z">
          <w:pPr>
            <w:pStyle w:val="Level3"/>
            <w:numPr>
              <w:numId w:val="11"/>
            </w:numPr>
            <w:tabs>
              <w:tab w:val="clear" w:pos="1440"/>
              <w:tab w:val="num" w:pos="2160"/>
            </w:tabs>
            <w:ind w:left="2160"/>
          </w:pPr>
        </w:pPrChange>
      </w:pPr>
      <w:ins w:id="46" w:author="Andres Uribe" w:date="2024-08-30T16:17:00Z" w16du:dateUtc="2024-08-30T20:17:00Z">
        <w:r>
          <w:t>Accessories:</w:t>
        </w:r>
      </w:ins>
    </w:p>
    <w:p w14:paraId="634D50A7" w14:textId="3B8D6F46" w:rsidR="00E20B5D" w:rsidRDefault="00E20B5D" w:rsidP="00E20B5D">
      <w:pPr>
        <w:pStyle w:val="Level6"/>
        <w:rPr>
          <w:ins w:id="47" w:author="Andres Uribe" w:date="2024-08-30T16:17:00Z" w16du:dateUtc="2024-08-30T20:17:00Z"/>
        </w:rPr>
        <w:pPrChange w:id="48" w:author="Andres Uribe" w:date="2024-08-30T16:22:00Z" w16du:dateUtc="2024-08-30T20:22:00Z">
          <w:pPr>
            <w:pStyle w:val="Level3"/>
            <w:numPr>
              <w:numId w:val="11"/>
            </w:numPr>
            <w:tabs>
              <w:tab w:val="clear" w:pos="1440"/>
              <w:tab w:val="num" w:pos="2160"/>
            </w:tabs>
            <w:ind w:left="2160"/>
          </w:pPr>
        </w:pPrChange>
      </w:pPr>
      <w:ins w:id="49" w:author="Andres Uribe" w:date="2024-08-30T16:17:00Z" w16du:dateUtc="2024-08-30T20:17:00Z">
        <w:r>
          <w:t>Rubber bumpers riveted to door to act as door stop</w:t>
        </w:r>
      </w:ins>
    </w:p>
    <w:p w14:paraId="281BF1EF" w14:textId="6C00E392" w:rsidR="00E20B5D" w:rsidRDefault="00E20B5D" w:rsidP="00E20B5D">
      <w:pPr>
        <w:pStyle w:val="Level6"/>
        <w:rPr>
          <w:ins w:id="50" w:author="Andres Uribe" w:date="2024-08-30T16:17:00Z" w16du:dateUtc="2024-08-30T20:17:00Z"/>
        </w:rPr>
        <w:pPrChange w:id="51" w:author="Andres Uribe" w:date="2024-08-30T16:22:00Z" w16du:dateUtc="2024-08-30T20:22:00Z">
          <w:pPr>
            <w:pStyle w:val="Level3"/>
            <w:numPr>
              <w:numId w:val="11"/>
            </w:numPr>
            <w:tabs>
              <w:tab w:val="clear" w:pos="1440"/>
              <w:tab w:val="num" w:pos="2160"/>
            </w:tabs>
            <w:ind w:left="2160"/>
          </w:pPr>
        </w:pPrChange>
      </w:pPr>
      <w:ins w:id="52" w:author="Andres Uribe" w:date="2024-08-30T16:17:00Z" w16du:dateUtc="2024-08-30T20:17:00Z">
        <w:r>
          <w:t>Door equipped with steel lock keeper welded to door frame to accept padlock.</w:t>
        </w:r>
      </w:ins>
    </w:p>
    <w:p w14:paraId="531D1A71" w14:textId="421DF2E1" w:rsidR="00E20B5D" w:rsidRDefault="00E20B5D" w:rsidP="00E20B5D">
      <w:pPr>
        <w:pStyle w:val="Level6"/>
        <w:rPr>
          <w:ins w:id="53" w:author="Andres Uribe" w:date="2024-08-30T16:17:00Z" w16du:dateUtc="2024-08-30T20:17:00Z"/>
        </w:rPr>
        <w:pPrChange w:id="54" w:author="Andres Uribe" w:date="2024-08-30T16:22:00Z" w16du:dateUtc="2024-08-30T20:22:00Z">
          <w:pPr>
            <w:pStyle w:val="Level3"/>
            <w:numPr>
              <w:numId w:val="11"/>
            </w:numPr>
            <w:tabs>
              <w:tab w:val="clear" w:pos="1440"/>
              <w:tab w:val="num" w:pos="2160"/>
            </w:tabs>
            <w:ind w:left="2160"/>
          </w:pPr>
        </w:pPrChange>
      </w:pPr>
      <w:ins w:id="55" w:author="Andres Uribe" w:date="2024-08-30T16:17:00Z" w16du:dateUtc="2024-08-30T20:17:00Z">
        <w:r>
          <w:t>Clear anodized number plate on each locker, number as later directed by Consultant.</w:t>
        </w:r>
      </w:ins>
    </w:p>
    <w:p w14:paraId="1E8C38DE" w14:textId="3C70314F" w:rsidR="00E20B5D" w:rsidRDefault="00E20B5D" w:rsidP="00E20B5D">
      <w:pPr>
        <w:pStyle w:val="Level5"/>
        <w:rPr>
          <w:ins w:id="56" w:author="Andres Uribe" w:date="2024-08-30T16:17:00Z" w16du:dateUtc="2024-08-30T20:17:00Z"/>
        </w:rPr>
        <w:pPrChange w:id="57" w:author="Andres Uribe" w:date="2024-08-30T16:19:00Z" w16du:dateUtc="2024-08-30T20:19:00Z">
          <w:pPr>
            <w:pStyle w:val="Level3"/>
            <w:numPr>
              <w:numId w:val="11"/>
            </w:numPr>
            <w:tabs>
              <w:tab w:val="clear" w:pos="1440"/>
              <w:tab w:val="num" w:pos="2160"/>
            </w:tabs>
            <w:ind w:left="2160"/>
          </w:pPr>
        </w:pPrChange>
      </w:pPr>
      <w:ins w:id="58" w:author="Andres Uribe" w:date="2024-08-30T16:17:00Z" w16du:dateUtc="2024-08-30T20:17:00Z">
        <w:r>
          <w:t>Doors with number plates incorporating non-removable numbers, one number designated for each locker.</w:t>
        </w:r>
      </w:ins>
    </w:p>
    <w:p w14:paraId="046E71FF" w14:textId="61C59D4F" w:rsidR="00E20B5D" w:rsidRDefault="00E20B5D" w:rsidP="00E20B5D">
      <w:pPr>
        <w:pStyle w:val="Level5"/>
        <w:rPr>
          <w:ins w:id="59" w:author="Andres Uribe" w:date="2024-08-30T16:17:00Z" w16du:dateUtc="2024-08-30T20:17:00Z"/>
        </w:rPr>
        <w:pPrChange w:id="60" w:author="Andres Uribe" w:date="2024-08-30T16:19:00Z" w16du:dateUtc="2024-08-30T20:19:00Z">
          <w:pPr>
            <w:pStyle w:val="Level3"/>
            <w:numPr>
              <w:numId w:val="11"/>
            </w:numPr>
            <w:tabs>
              <w:tab w:val="clear" w:pos="1440"/>
              <w:tab w:val="num" w:pos="2160"/>
            </w:tabs>
            <w:ind w:left="2160"/>
          </w:pPr>
        </w:pPrChange>
      </w:pPr>
      <w:ins w:id="61" w:author="Andres Uribe" w:date="2024-08-30T16:17:00Z" w16du:dateUtc="2024-08-30T20:17:00Z">
        <w:r>
          <w:lastRenderedPageBreak/>
          <w:t>3-point turn-handle latching engaging frame at top, bottom and centre side of door</w:t>
        </w:r>
      </w:ins>
      <w:ins w:id="62" w:author="Andres Uribe" w:date="2024-08-30T16:22:00Z" w16du:dateUtc="2024-08-30T20:22:00Z">
        <w:r>
          <w:t>.</w:t>
        </w:r>
      </w:ins>
    </w:p>
    <w:p w14:paraId="1C17F2D8" w14:textId="7280FDC3" w:rsidR="00E20B5D" w:rsidRDefault="00E20B5D" w:rsidP="00E20B5D">
      <w:pPr>
        <w:pStyle w:val="Level5"/>
        <w:rPr>
          <w:ins w:id="63" w:author="Andres Uribe" w:date="2024-08-30T16:17:00Z" w16du:dateUtc="2024-08-30T20:17:00Z"/>
        </w:rPr>
        <w:pPrChange w:id="64" w:author="Andres Uribe" w:date="2024-08-30T16:19:00Z" w16du:dateUtc="2024-08-30T20:19:00Z">
          <w:pPr>
            <w:pStyle w:val="Level3"/>
            <w:numPr>
              <w:numId w:val="11"/>
            </w:numPr>
            <w:tabs>
              <w:tab w:val="clear" w:pos="1440"/>
              <w:tab w:val="num" w:pos="2160"/>
            </w:tabs>
            <w:ind w:left="2160"/>
          </w:pPr>
        </w:pPrChange>
      </w:pPr>
      <w:ins w:id="65" w:author="Andres Uribe" w:date="2024-08-30T16:17:00Z" w16du:dateUtc="2024-08-30T20:17:00Z">
        <w:r>
          <w:t>19 mm diameter lock rods,</w:t>
        </w:r>
      </w:ins>
    </w:p>
    <w:p w14:paraId="5DCC0C94" w14:textId="623CFC1D" w:rsidR="00E20B5D" w:rsidRDefault="00E20B5D" w:rsidP="00E20B5D">
      <w:pPr>
        <w:pStyle w:val="Level5"/>
        <w:rPr>
          <w:ins w:id="66" w:author="Andres Uribe" w:date="2024-08-30T16:17:00Z" w16du:dateUtc="2024-08-30T20:17:00Z"/>
        </w:rPr>
        <w:pPrChange w:id="67" w:author="Andres Uribe" w:date="2024-08-30T16:19:00Z" w16du:dateUtc="2024-08-30T20:19:00Z">
          <w:pPr>
            <w:pStyle w:val="Level3"/>
            <w:numPr>
              <w:numId w:val="11"/>
            </w:numPr>
            <w:tabs>
              <w:tab w:val="clear" w:pos="1440"/>
              <w:tab w:val="num" w:pos="2160"/>
            </w:tabs>
            <w:ind w:left="2160"/>
          </w:pPr>
        </w:pPrChange>
      </w:pPr>
      <w:ins w:id="68" w:author="Andres Uribe" w:date="2024-08-30T16:17:00Z" w16du:dateUtc="2024-08-30T20:17:00Z">
        <w:r>
          <w:t>11-gauge turn-handle welded to 11-gauge cam.</w:t>
        </w:r>
      </w:ins>
    </w:p>
    <w:p w14:paraId="780B67DF" w14:textId="0A2323BB" w:rsidR="00E20B5D" w:rsidRDefault="00E20B5D" w:rsidP="00E20B5D">
      <w:pPr>
        <w:pStyle w:val="Level5"/>
        <w:rPr>
          <w:ins w:id="69" w:author="Andres Uribe" w:date="2024-08-30T16:17:00Z" w16du:dateUtc="2024-08-30T20:17:00Z"/>
        </w:rPr>
        <w:pPrChange w:id="70" w:author="Andres Uribe" w:date="2024-08-30T16:19:00Z" w16du:dateUtc="2024-08-30T20:19:00Z">
          <w:pPr>
            <w:pStyle w:val="Level3"/>
            <w:numPr>
              <w:numId w:val="11"/>
            </w:numPr>
            <w:tabs>
              <w:tab w:val="clear" w:pos="1440"/>
              <w:tab w:val="num" w:pos="2160"/>
            </w:tabs>
            <w:ind w:left="2160"/>
          </w:pPr>
        </w:pPrChange>
      </w:pPr>
      <w:ins w:id="71" w:author="Andres Uribe" w:date="2024-08-30T16:17:00Z" w16du:dateUtc="2024-08-30T20:17:00Z">
        <w:r>
          <w:t>Padlock locking system; padlock by Owner.</w:t>
        </w:r>
      </w:ins>
    </w:p>
    <w:p w14:paraId="689CDB9B" w14:textId="66475F7F" w:rsidR="00E20B5D" w:rsidRDefault="00E20B5D" w:rsidP="00E20B5D">
      <w:pPr>
        <w:pStyle w:val="Level5"/>
        <w:rPr>
          <w:ins w:id="72" w:author="Andres Uribe" w:date="2024-08-30T16:17:00Z" w16du:dateUtc="2024-08-30T20:17:00Z"/>
        </w:rPr>
        <w:pPrChange w:id="73" w:author="Andres Uribe" w:date="2024-08-30T16:19:00Z" w16du:dateUtc="2024-08-30T20:19:00Z">
          <w:pPr>
            <w:pStyle w:val="Level3"/>
            <w:numPr>
              <w:numId w:val="11"/>
            </w:numPr>
            <w:tabs>
              <w:tab w:val="clear" w:pos="1440"/>
              <w:tab w:val="num" w:pos="2160"/>
            </w:tabs>
            <w:ind w:left="2160"/>
          </w:pPr>
        </w:pPrChange>
      </w:pPr>
      <w:ins w:id="74" w:author="Andres Uribe" w:date="2024-08-30T16:17:00Z" w16du:dateUtc="2024-08-30T20:17:00Z">
        <w:r>
          <w:t>Door Hinge: 16-gauge continuous piano hinge welded to frame and riveted to door.</w:t>
        </w:r>
      </w:ins>
    </w:p>
    <w:p w14:paraId="64A1C46A" w14:textId="64D32384" w:rsidR="00E20B5D" w:rsidRDefault="00E20B5D" w:rsidP="00E20B5D">
      <w:pPr>
        <w:pStyle w:val="Level5"/>
        <w:rPr>
          <w:ins w:id="75" w:author="Andres Uribe" w:date="2024-08-30T16:17:00Z" w16du:dateUtc="2024-08-30T20:17:00Z"/>
        </w:rPr>
        <w:pPrChange w:id="76" w:author="Andres Uribe" w:date="2024-08-30T16:19:00Z" w16du:dateUtc="2024-08-30T20:19:00Z">
          <w:pPr>
            <w:pStyle w:val="Level3"/>
            <w:numPr>
              <w:numId w:val="11"/>
            </w:numPr>
            <w:tabs>
              <w:tab w:val="clear" w:pos="1440"/>
              <w:tab w:val="num" w:pos="2160"/>
            </w:tabs>
            <w:ind w:left="2160"/>
          </w:pPr>
        </w:pPrChange>
      </w:pPr>
      <w:ins w:id="77" w:author="Andres Uribe" w:date="2024-08-30T16:17:00Z" w16du:dateUtc="2024-08-30T20:17:00Z">
        <w:r>
          <w:t>14 gauge diamond perforated sides integral with front vertical frame.</w:t>
        </w:r>
      </w:ins>
    </w:p>
    <w:p w14:paraId="2CF9010F" w14:textId="7076FFF5" w:rsidR="00E20B5D" w:rsidRDefault="00E20B5D" w:rsidP="00E20B5D">
      <w:pPr>
        <w:pStyle w:val="Level5"/>
        <w:rPr>
          <w:ins w:id="78" w:author="Andres Uribe" w:date="2024-08-30T16:17:00Z" w16du:dateUtc="2024-08-30T20:17:00Z"/>
        </w:rPr>
        <w:pPrChange w:id="79" w:author="Andres Uribe" w:date="2024-08-30T16:19:00Z" w16du:dateUtc="2024-08-30T20:19:00Z">
          <w:pPr>
            <w:pStyle w:val="Level3"/>
            <w:numPr>
              <w:numId w:val="11"/>
            </w:numPr>
            <w:tabs>
              <w:tab w:val="clear" w:pos="1440"/>
              <w:tab w:val="num" w:pos="2160"/>
            </w:tabs>
            <w:ind w:left="2160"/>
          </w:pPr>
        </w:pPrChange>
      </w:pPr>
      <w:ins w:id="80" w:author="Andres Uribe" w:date="2024-08-30T16:17:00Z" w16du:dateUtc="2024-08-30T20:17:00Z">
        <w:r>
          <w:t>Continuous vertical door strike at both hinge sides.</w:t>
        </w:r>
      </w:ins>
    </w:p>
    <w:p w14:paraId="67AA5B29" w14:textId="3F845EA1" w:rsidR="00E20B5D" w:rsidRDefault="00E20B5D" w:rsidP="00E20B5D">
      <w:pPr>
        <w:pStyle w:val="Level5"/>
        <w:rPr>
          <w:ins w:id="81" w:author="Andres Uribe" w:date="2024-08-30T16:17:00Z" w16du:dateUtc="2024-08-30T20:17:00Z"/>
        </w:rPr>
        <w:pPrChange w:id="82" w:author="Andres Uribe" w:date="2024-08-30T16:19:00Z" w16du:dateUtc="2024-08-30T20:19:00Z">
          <w:pPr>
            <w:pStyle w:val="Level3"/>
            <w:numPr>
              <w:numId w:val="11"/>
            </w:numPr>
            <w:tabs>
              <w:tab w:val="clear" w:pos="1440"/>
              <w:tab w:val="num" w:pos="2160"/>
            </w:tabs>
            <w:ind w:left="2160"/>
          </w:pPr>
        </w:pPrChange>
      </w:pPr>
      <w:ins w:id="83" w:author="Andres Uribe" w:date="2024-08-30T16:17:00Z" w16du:dateUtc="2024-08-30T20:17:00Z">
        <w:r>
          <w:t>16-gauge continuous top; 18-gauge solid back, solid sides.</w:t>
        </w:r>
      </w:ins>
    </w:p>
    <w:p w14:paraId="0D783560" w14:textId="77F85A1D" w:rsidR="00E20B5D" w:rsidRDefault="00E20B5D" w:rsidP="00E20B5D">
      <w:pPr>
        <w:pStyle w:val="Level5"/>
        <w:rPr>
          <w:ins w:id="84" w:author="Andres Uribe" w:date="2024-08-30T16:17:00Z" w16du:dateUtc="2024-08-30T20:17:00Z"/>
        </w:rPr>
        <w:pPrChange w:id="85" w:author="Andres Uribe" w:date="2024-08-30T16:19:00Z" w16du:dateUtc="2024-08-30T20:19:00Z">
          <w:pPr>
            <w:pStyle w:val="Level3"/>
            <w:numPr>
              <w:numId w:val="11"/>
            </w:numPr>
            <w:tabs>
              <w:tab w:val="clear" w:pos="1440"/>
              <w:tab w:val="num" w:pos="2160"/>
            </w:tabs>
            <w:ind w:left="2160"/>
          </w:pPr>
        </w:pPrChange>
      </w:pPr>
      <w:ins w:id="86" w:author="Andres Uribe" w:date="2024-08-30T16:17:00Z" w16du:dateUtc="2024-08-30T20:17:00Z">
        <w:r>
          <w:t>16-gauge hat shelf located 300 mm down from top.</w:t>
        </w:r>
      </w:ins>
    </w:p>
    <w:p w14:paraId="57A4528E" w14:textId="43B97BFB" w:rsidR="00E20B5D" w:rsidRDefault="00E20B5D" w:rsidP="00E20B5D">
      <w:pPr>
        <w:pStyle w:val="Level5"/>
        <w:rPr>
          <w:ins w:id="87" w:author="Andres Uribe" w:date="2024-08-30T16:17:00Z" w16du:dateUtc="2024-08-30T20:17:00Z"/>
        </w:rPr>
        <w:pPrChange w:id="88" w:author="Andres Uribe" w:date="2024-08-30T16:19:00Z" w16du:dateUtc="2024-08-30T20:19:00Z">
          <w:pPr>
            <w:pStyle w:val="Level3"/>
            <w:numPr>
              <w:numId w:val="11"/>
            </w:numPr>
            <w:tabs>
              <w:tab w:val="clear" w:pos="1440"/>
              <w:tab w:val="num" w:pos="2160"/>
            </w:tabs>
            <w:ind w:left="2160"/>
          </w:pPr>
        </w:pPrChange>
      </w:pPr>
      <w:ins w:id="89" w:author="Andres Uribe" w:date="2024-08-30T16:17:00Z" w16du:dateUtc="2024-08-30T20:17:00Z">
        <w:r>
          <w:t>Stainless steel full-width coat rod located under hat shelf.</w:t>
        </w:r>
      </w:ins>
    </w:p>
    <w:p w14:paraId="55FFF1A5" w14:textId="6A55162D" w:rsidR="00E20B5D" w:rsidRDefault="00E20B5D" w:rsidP="00E20B5D">
      <w:pPr>
        <w:pStyle w:val="Level5"/>
        <w:rPr>
          <w:ins w:id="90" w:author="Andres Uribe" w:date="2024-08-30T16:17:00Z" w16du:dateUtc="2024-08-30T20:17:00Z"/>
        </w:rPr>
        <w:pPrChange w:id="91" w:author="Andres Uribe" w:date="2024-08-30T16:19:00Z" w16du:dateUtc="2024-08-30T20:19:00Z">
          <w:pPr>
            <w:pStyle w:val="Level3"/>
            <w:numPr>
              <w:numId w:val="11"/>
            </w:numPr>
            <w:tabs>
              <w:tab w:val="clear" w:pos="1440"/>
              <w:tab w:val="num" w:pos="2160"/>
            </w:tabs>
            <w:ind w:left="2160"/>
          </w:pPr>
        </w:pPrChange>
      </w:pPr>
      <w:ins w:id="92" w:author="Andres Uribe" w:date="2024-08-30T16:17:00Z" w16du:dateUtc="2024-08-30T20:17:00Z">
        <w:r>
          <w:t>16-gauge lower shelf located 450 mm up from bottom.</w:t>
        </w:r>
      </w:ins>
    </w:p>
    <w:p w14:paraId="56E61B89" w14:textId="219A82CE" w:rsidR="00E20B5D" w:rsidRDefault="00E20B5D" w:rsidP="00E20B5D">
      <w:pPr>
        <w:pStyle w:val="Level5"/>
        <w:rPr>
          <w:ins w:id="93" w:author="Andres Uribe" w:date="2024-08-30T16:17:00Z" w16du:dateUtc="2024-08-30T20:17:00Z"/>
        </w:rPr>
        <w:pPrChange w:id="94" w:author="Andres Uribe" w:date="2024-08-30T16:19:00Z" w16du:dateUtc="2024-08-30T20:19:00Z">
          <w:pPr>
            <w:pStyle w:val="Level3"/>
            <w:numPr>
              <w:numId w:val="11"/>
            </w:numPr>
            <w:tabs>
              <w:tab w:val="clear" w:pos="1440"/>
              <w:tab w:val="num" w:pos="2160"/>
            </w:tabs>
            <w:ind w:left="2160"/>
          </w:pPr>
        </w:pPrChange>
      </w:pPr>
      <w:ins w:id="95" w:author="Andres Uribe" w:date="2024-08-30T16:17:00Z" w16du:dateUtc="2024-08-30T20:17:00Z">
        <w:r>
          <w:t>Coat rod on both sides.</w:t>
        </w:r>
      </w:ins>
    </w:p>
    <w:p w14:paraId="54BB3361" w14:textId="4DD887F0" w:rsidR="00E20B5D" w:rsidRDefault="00E20B5D" w:rsidP="00E20B5D">
      <w:pPr>
        <w:pStyle w:val="Level5"/>
        <w:rPr>
          <w:ins w:id="96" w:author="Andres Uribe" w:date="2024-08-30T16:17:00Z" w16du:dateUtc="2024-08-30T20:17:00Z"/>
        </w:rPr>
        <w:pPrChange w:id="97" w:author="Andres Uribe" w:date="2024-08-30T16:19:00Z" w16du:dateUtc="2024-08-30T20:19:00Z">
          <w:pPr>
            <w:pStyle w:val="Level3"/>
            <w:numPr>
              <w:numId w:val="11"/>
            </w:numPr>
            <w:tabs>
              <w:tab w:val="clear" w:pos="1440"/>
              <w:tab w:val="num" w:pos="2160"/>
            </w:tabs>
            <w:ind w:left="2160"/>
          </w:pPr>
        </w:pPrChange>
      </w:pPr>
      <w:ins w:id="98" w:author="Andres Uribe" w:date="2024-08-30T16:17:00Z" w16du:dateUtc="2024-08-30T20:17:00Z">
        <w:r>
          <w:t>16-gauge continuous bottom with reinforcing channels welded to the underside at each side panel providing a rigid 38 mm high unit base.</w:t>
        </w:r>
      </w:ins>
    </w:p>
    <w:p w14:paraId="4034F52D" w14:textId="02E4838D" w:rsidR="00E20B5D" w:rsidRDefault="00E20B5D" w:rsidP="00E20B5D">
      <w:pPr>
        <w:pStyle w:val="Level5"/>
        <w:rPr>
          <w:ins w:id="99" w:author="Andres Uribe" w:date="2024-08-30T16:24:00Z" w16du:dateUtc="2024-08-30T20:24:00Z"/>
        </w:rPr>
      </w:pPr>
      <w:ins w:id="100" w:author="Andres Uribe" w:date="2024-08-30T16:17:00Z" w16du:dateUtc="2024-08-30T20:17:00Z">
        <w:r>
          <w:t>Partition centred between upper and lower shelves.</w:t>
        </w:r>
      </w:ins>
    </w:p>
    <w:p w14:paraId="25D80F85" w14:textId="77777777" w:rsidR="00E20B5D" w:rsidRPr="00E20B5D" w:rsidRDefault="00E20B5D" w:rsidP="00E20B5D">
      <w:pPr>
        <w:pStyle w:val="Level5"/>
        <w:rPr>
          <w:ins w:id="101" w:author="Andres Uribe" w:date="2024-08-30T16:25:00Z" w16du:dateUtc="2024-08-30T20:25:00Z"/>
        </w:rPr>
        <w:pPrChange w:id="102" w:author="Andres Uribe" w:date="2024-08-30T16:25:00Z" w16du:dateUtc="2024-08-30T20:25:00Z">
          <w:pPr>
            <w:pStyle w:val="Level5"/>
            <w:tabs>
              <w:tab w:val="clear" w:pos="504"/>
              <w:tab w:val="clear" w:pos="2880"/>
            </w:tabs>
            <w:ind w:left="3600"/>
          </w:pPr>
        </w:pPrChange>
      </w:pPr>
      <w:ins w:id="103" w:author="Andres Uribe" w:date="2024-08-30T16:25:00Z" w16du:dateUtc="2024-08-30T20:25:00Z">
        <w:r w:rsidRPr="00E20B5D">
          <w:t>Trim, Filler Panels: Minimum 22-gauge steel sheet.</w:t>
        </w:r>
      </w:ins>
    </w:p>
    <w:p w14:paraId="6CD815C4" w14:textId="0062BB63" w:rsidR="00E20B5D" w:rsidRPr="00E20B5D" w:rsidRDefault="00E20B5D" w:rsidP="00E20B5D">
      <w:pPr>
        <w:pStyle w:val="Level5"/>
        <w:rPr>
          <w:ins w:id="104" w:author="Andres Uribe" w:date="2024-08-30T16:25:00Z" w16du:dateUtc="2024-08-30T20:25:00Z"/>
        </w:rPr>
        <w:pPrChange w:id="105" w:author="Andres Uribe" w:date="2024-08-30T16:25:00Z" w16du:dateUtc="2024-08-30T20:25:00Z">
          <w:pPr>
            <w:pStyle w:val="Level5"/>
            <w:tabs>
              <w:tab w:val="clear" w:pos="504"/>
              <w:tab w:val="clear" w:pos="2880"/>
            </w:tabs>
            <w:ind w:left="3600"/>
          </w:pPr>
        </w:pPrChange>
      </w:pPr>
      <w:ins w:id="106" w:author="Andres Uribe" w:date="2024-08-30T16:25:00Z" w16du:dateUtc="2024-08-30T20:25:00Z">
        <w:r w:rsidRPr="00E20B5D">
          <w:t>Metal Base: Minimum 16-gauge steel sheet, 102 mm high.</w:t>
        </w:r>
      </w:ins>
    </w:p>
    <w:p w14:paraId="38C7DFBD" w14:textId="5EFDCFCB" w:rsidR="00E20B5D" w:rsidRPr="00E20B5D" w:rsidRDefault="00E20B5D" w:rsidP="00E20B5D">
      <w:pPr>
        <w:pStyle w:val="Level5"/>
        <w:rPr>
          <w:ins w:id="107" w:author="Andres Uribe" w:date="2024-08-30T16:25:00Z" w16du:dateUtc="2024-08-30T20:25:00Z"/>
        </w:rPr>
        <w:pPrChange w:id="108" w:author="Andres Uribe" w:date="2024-08-30T16:25:00Z" w16du:dateUtc="2024-08-30T20:25:00Z">
          <w:pPr>
            <w:pStyle w:val="Level5"/>
            <w:tabs>
              <w:tab w:val="clear" w:pos="504"/>
              <w:tab w:val="clear" w:pos="2880"/>
            </w:tabs>
            <w:ind w:left="3600"/>
          </w:pPr>
        </w:pPrChange>
      </w:pPr>
      <w:ins w:id="109" w:author="Andres Uribe" w:date="2024-08-30T16:25:00Z" w16du:dateUtc="2024-08-30T20:25:00Z">
        <w:r w:rsidRPr="00E20B5D">
          <w:t>Ventilation: Lockers shall be ventilated at top and bottom of face.</w:t>
        </w:r>
      </w:ins>
    </w:p>
    <w:p w14:paraId="66DF1FE9" w14:textId="42630C71" w:rsidR="00E20B5D" w:rsidRPr="00E20B5D" w:rsidRDefault="00E20B5D" w:rsidP="00E20B5D">
      <w:pPr>
        <w:pStyle w:val="Level5"/>
        <w:rPr>
          <w:ins w:id="110" w:author="Andres Uribe" w:date="2024-08-30T16:25:00Z" w16du:dateUtc="2024-08-30T20:25:00Z"/>
        </w:rPr>
        <w:pPrChange w:id="111" w:author="Andres Uribe" w:date="2024-08-30T16:25:00Z" w16du:dateUtc="2024-08-30T20:25:00Z">
          <w:pPr>
            <w:pStyle w:val="Level5"/>
            <w:tabs>
              <w:tab w:val="clear" w:pos="504"/>
              <w:tab w:val="clear" w:pos="2880"/>
            </w:tabs>
            <w:ind w:left="3600"/>
          </w:pPr>
        </w:pPrChange>
      </w:pPr>
      <w:ins w:id="112" w:author="Andres Uribe" w:date="2024-08-30T16:25:00Z" w16du:dateUtc="2024-08-30T20:25:00Z">
        <w:r w:rsidRPr="00E20B5D">
          <w:t>Finish: 2 coats of high-grade alkyd baked enamel in one colour. Finish paint shall have 60-65 percent minimum gloss and have successfully passed ASTM B117, 400 hours of salt spray resistance.</w:t>
        </w:r>
      </w:ins>
    </w:p>
    <w:p w14:paraId="18D82E13" w14:textId="783C6B23" w:rsidR="00E20B5D" w:rsidRPr="00E20B5D" w:rsidRDefault="00E20B5D" w:rsidP="00E20B5D">
      <w:pPr>
        <w:pStyle w:val="Level5"/>
        <w:rPr>
          <w:ins w:id="113" w:author="Andres Uribe" w:date="2024-08-30T16:25:00Z" w16du:dateUtc="2024-08-30T20:25:00Z"/>
        </w:rPr>
        <w:pPrChange w:id="114" w:author="Andres Uribe" w:date="2024-08-30T16:25:00Z" w16du:dateUtc="2024-08-30T20:25:00Z">
          <w:pPr>
            <w:pStyle w:val="Level5"/>
            <w:tabs>
              <w:tab w:val="clear" w:pos="504"/>
              <w:tab w:val="clear" w:pos="2880"/>
            </w:tabs>
            <w:ind w:left="3600"/>
          </w:pPr>
        </w:pPrChange>
      </w:pPr>
      <w:ins w:id="115" w:author="Andres Uribe" w:date="2024-08-30T16:25:00Z" w16du:dateUtc="2024-08-30T20:25:00Z">
        <w:r w:rsidRPr="00E20B5D">
          <w:t>Selected Colour: Medium Grey (from manufacturer's standard colour chart).</w:t>
        </w:r>
      </w:ins>
    </w:p>
    <w:p w14:paraId="386C4F1E" w14:textId="228D5BF9" w:rsidR="00E20B5D" w:rsidRPr="00E20B5D" w:rsidRDefault="00E20B5D" w:rsidP="00E20B5D">
      <w:pPr>
        <w:pStyle w:val="Level5"/>
        <w:rPr>
          <w:ins w:id="116" w:author="Andres Uribe" w:date="2024-08-30T16:25:00Z" w16du:dateUtc="2024-08-30T20:25:00Z"/>
        </w:rPr>
        <w:pPrChange w:id="117" w:author="Andres Uribe" w:date="2024-08-30T16:25:00Z" w16du:dateUtc="2024-08-30T20:25:00Z">
          <w:pPr>
            <w:pStyle w:val="Level5"/>
            <w:tabs>
              <w:tab w:val="clear" w:pos="504"/>
              <w:tab w:val="clear" w:pos="2880"/>
            </w:tabs>
            <w:ind w:left="3600"/>
          </w:pPr>
        </w:pPrChange>
      </w:pPr>
      <w:ins w:id="118" w:author="Andres Uribe" w:date="2024-08-30T16:25:00Z" w16du:dateUtc="2024-08-30T20:25:00Z">
        <w:r w:rsidRPr="00E20B5D">
          <w:t>Ensure finished units are free from sharp metal edges, with welds ground smooth. Minimum gloss and have successfully passed ASTM B117, 400 hours of salt spray resistance.</w:t>
        </w:r>
      </w:ins>
    </w:p>
    <w:p w14:paraId="35F79973" w14:textId="2D96749F" w:rsidR="00E20B5D" w:rsidRDefault="00E20B5D" w:rsidP="00E20B5D">
      <w:pPr>
        <w:pStyle w:val="Level5"/>
        <w:rPr>
          <w:ins w:id="119" w:author="Andres Uribe" w:date="2024-08-30T16:25:00Z" w16du:dateUtc="2024-08-30T20:25:00Z"/>
        </w:rPr>
        <w:pPrChange w:id="120" w:author="Andres Uribe" w:date="2024-08-30T16:25:00Z" w16du:dateUtc="2024-08-30T20:25:00Z">
          <w:pPr>
            <w:pStyle w:val="Level5"/>
            <w:tabs>
              <w:tab w:val="clear" w:pos="504"/>
              <w:tab w:val="clear" w:pos="2880"/>
            </w:tabs>
            <w:ind w:left="3600"/>
          </w:pPr>
        </w:pPrChange>
      </w:pPr>
      <w:ins w:id="121" w:author="Andres Uribe" w:date="2024-08-30T16:25:00Z" w16du:dateUtc="2024-08-30T20:25:00Z">
        <w:r>
          <w:t>Filler Panels / False Fronts: 1.6 mm / 16 ga. thick, place where required, colour to match door</w:t>
        </w:r>
      </w:ins>
    </w:p>
    <w:p w14:paraId="3ADA8B9E" w14:textId="68978851" w:rsidR="00E20B5D" w:rsidRDefault="00E20B5D" w:rsidP="00E20B5D">
      <w:pPr>
        <w:pStyle w:val="Level3"/>
        <w:rPr>
          <w:ins w:id="122" w:author="Andres Uribe" w:date="2024-08-30T16:25:00Z" w16du:dateUtc="2024-08-30T20:25:00Z"/>
        </w:rPr>
        <w:pPrChange w:id="123" w:author="Andres Uribe" w:date="2024-08-30T16:26:00Z" w16du:dateUtc="2024-08-30T20:26:00Z">
          <w:pPr>
            <w:pStyle w:val="Level5"/>
            <w:tabs>
              <w:tab w:val="clear" w:pos="504"/>
              <w:tab w:val="clear" w:pos="2880"/>
            </w:tabs>
            <w:ind w:left="3600"/>
          </w:pPr>
        </w:pPrChange>
      </w:pPr>
      <w:ins w:id="124" w:author="Andres Uribe" w:date="2024-08-30T16:25:00Z" w16du:dateUtc="2024-08-30T20:25:00Z">
        <w:r>
          <w:t>SOLID PLASTIC GEAR LOCKERS (LK-1-2): Heavy-duty durable, vandal resistant all welded construction High Density Polyethylene (HDPE) lockers. Frame and Fixed Shelf: 1-inch (25 mm) thick HDPE plastic with homogeneous, matte texture finish with ventilation slots. Heavy-duty,1829 mm high, 610 mm wide x 610 mm depth on HPDE base, assembled. Locker top flat. Locker Shelf: 1-inch (25 mm) HDPE plastic, mortised into sides and back. Design according to Gear Locker Elevation drawing provided in this specification (below). Provide according to Drawings in the following room: Indoor Vehicle Storage 1140</w:t>
        </w:r>
      </w:ins>
    </w:p>
    <w:p w14:paraId="6D2B12F9" w14:textId="1CAFD335" w:rsidR="00E20B5D" w:rsidRDefault="00E20B5D" w:rsidP="00E20B5D">
      <w:pPr>
        <w:pStyle w:val="Level4"/>
        <w:rPr>
          <w:ins w:id="125" w:author="Andres Uribe" w:date="2024-08-30T16:25:00Z" w16du:dateUtc="2024-08-30T20:25:00Z"/>
        </w:rPr>
        <w:pPrChange w:id="126" w:author="Andres Uribe" w:date="2024-08-30T16:26:00Z" w16du:dateUtc="2024-08-30T20:26:00Z">
          <w:pPr>
            <w:pStyle w:val="Level5"/>
            <w:tabs>
              <w:tab w:val="clear" w:pos="504"/>
              <w:tab w:val="clear" w:pos="2880"/>
            </w:tabs>
            <w:ind w:left="3600"/>
          </w:pPr>
        </w:pPrChange>
      </w:pPr>
      <w:ins w:id="127" w:author="Andres Uribe" w:date="2024-08-30T16:25:00Z" w16du:dateUtc="2024-08-30T20:25:00Z">
        <w:r>
          <w:t xml:space="preserve">Acceptable product: Lenox Gear locker as distributed by Bradley Corporation, Menomonee Falls, WI 53051, (800)272-3539, fax (262) 251-5817; Email info@BradleyCorp.com; Website www.bradleycorp.com . Local distributor: </w:t>
        </w:r>
        <w:proofErr w:type="spellStart"/>
        <w:r>
          <w:t>Belroc</w:t>
        </w:r>
        <w:proofErr w:type="spellEnd"/>
        <w:r>
          <w:t xml:space="preserve"> (866) 805 6739 (Kingston)</w:t>
        </w:r>
      </w:ins>
      <w:ins w:id="128" w:author="Andres Uribe" w:date="2024-08-30T16:26:00Z" w16du:dateUtc="2024-08-30T20:26:00Z">
        <w:r>
          <w:t>.</w:t>
        </w:r>
      </w:ins>
    </w:p>
    <w:p w14:paraId="2883CDD9" w14:textId="177F70FB" w:rsidR="00E20B5D" w:rsidRDefault="00E20B5D" w:rsidP="00E20B5D">
      <w:pPr>
        <w:pStyle w:val="Level4"/>
        <w:rPr>
          <w:ins w:id="129" w:author="Andres Uribe" w:date="2024-08-30T16:25:00Z" w16du:dateUtc="2024-08-30T20:25:00Z"/>
        </w:rPr>
        <w:pPrChange w:id="130" w:author="Andres Uribe" w:date="2024-08-30T16:26:00Z" w16du:dateUtc="2024-08-30T20:26:00Z">
          <w:pPr>
            <w:pStyle w:val="Level5"/>
            <w:tabs>
              <w:tab w:val="clear" w:pos="504"/>
              <w:tab w:val="clear" w:pos="2880"/>
            </w:tabs>
            <w:ind w:left="3600"/>
          </w:pPr>
        </w:pPrChange>
      </w:pPr>
      <w:ins w:id="131" w:author="Andres Uribe" w:date="2024-08-30T16:25:00Z" w16du:dateUtc="2024-08-30T20:25:00Z">
        <w:r>
          <w:t xml:space="preserve"> Approved alternate.</w:t>
        </w:r>
      </w:ins>
    </w:p>
    <w:p w14:paraId="45D84543" w14:textId="535BB1A0" w:rsidR="00E20B5D" w:rsidRDefault="00E20B5D" w:rsidP="00E20B5D">
      <w:pPr>
        <w:pStyle w:val="Level4"/>
        <w:rPr>
          <w:ins w:id="132" w:author="Andres Uribe" w:date="2024-08-30T16:25:00Z" w16du:dateUtc="2024-08-30T20:25:00Z"/>
        </w:rPr>
        <w:pPrChange w:id="133" w:author="Andres Uribe" w:date="2024-08-30T16:27:00Z" w16du:dateUtc="2024-08-30T20:27:00Z">
          <w:pPr>
            <w:pStyle w:val="Level5"/>
            <w:tabs>
              <w:tab w:val="clear" w:pos="504"/>
              <w:tab w:val="clear" w:pos="2880"/>
            </w:tabs>
            <w:ind w:left="3600"/>
          </w:pPr>
        </w:pPrChange>
      </w:pPr>
      <w:ins w:id="134" w:author="Andres Uribe" w:date="2024-08-30T16:25:00Z" w16du:dateUtc="2024-08-30T20:25:00Z">
        <w:r>
          <w:t>Component Minimum Requirements</w:t>
        </w:r>
      </w:ins>
      <w:ins w:id="135" w:author="Andres Uribe" w:date="2024-08-30T16:27:00Z" w16du:dateUtc="2024-08-30T20:27:00Z">
        <w:r>
          <w:t>:</w:t>
        </w:r>
      </w:ins>
    </w:p>
    <w:p w14:paraId="14E5F63B" w14:textId="353A4FC7" w:rsidR="00E20B5D" w:rsidRPr="00E20B5D" w:rsidRDefault="00E20B5D" w:rsidP="00E20B5D">
      <w:pPr>
        <w:pStyle w:val="Level5"/>
        <w:rPr>
          <w:ins w:id="136" w:author="Andres Uribe" w:date="2024-08-30T16:25:00Z" w16du:dateUtc="2024-08-30T20:25:00Z"/>
        </w:rPr>
        <w:pPrChange w:id="137" w:author="Andres Uribe" w:date="2024-08-30T16:26:00Z" w16du:dateUtc="2024-08-30T20:26:00Z">
          <w:pPr>
            <w:pStyle w:val="Level5"/>
            <w:tabs>
              <w:tab w:val="clear" w:pos="504"/>
              <w:tab w:val="clear" w:pos="2880"/>
            </w:tabs>
            <w:ind w:left="3600"/>
          </w:pPr>
        </w:pPrChange>
      </w:pPr>
      <w:ins w:id="138" w:author="Andres Uribe" w:date="2024-08-30T16:25:00Z" w16du:dateUtc="2024-08-30T20:25:00Z">
        <w:r w:rsidRPr="00E20B5D">
          <w:lastRenderedPageBreak/>
          <w:t>Locker Configurations: Single, full height.</w:t>
        </w:r>
      </w:ins>
    </w:p>
    <w:p w14:paraId="5523F592" w14:textId="6342F75F" w:rsidR="00E20B5D" w:rsidRPr="00E20B5D" w:rsidRDefault="00E20B5D" w:rsidP="00E20B5D">
      <w:pPr>
        <w:pStyle w:val="Level5"/>
        <w:rPr>
          <w:ins w:id="139" w:author="Andres Uribe" w:date="2024-08-30T16:25:00Z" w16du:dateUtc="2024-08-30T20:25:00Z"/>
        </w:rPr>
        <w:pPrChange w:id="140" w:author="Andres Uribe" w:date="2024-08-30T16:26:00Z" w16du:dateUtc="2024-08-30T20:26:00Z">
          <w:pPr>
            <w:pStyle w:val="Level5"/>
            <w:tabs>
              <w:tab w:val="clear" w:pos="504"/>
              <w:tab w:val="clear" w:pos="2880"/>
            </w:tabs>
            <w:ind w:left="3600"/>
          </w:pPr>
        </w:pPrChange>
      </w:pPr>
      <w:ins w:id="141" w:author="Andres Uribe" w:date="2024-08-30T16:25:00Z" w16du:dateUtc="2024-08-30T20:25:00Z">
        <w:r w:rsidRPr="00E20B5D">
          <w:t>Material: HDPE plastic, 30% percent recycled material.</w:t>
        </w:r>
      </w:ins>
    </w:p>
    <w:p w14:paraId="5F90CE75" w14:textId="514468DF" w:rsidR="00E20B5D" w:rsidRPr="00E20B5D" w:rsidRDefault="00E20B5D" w:rsidP="00E20B5D">
      <w:pPr>
        <w:pStyle w:val="Level5"/>
        <w:rPr>
          <w:ins w:id="142" w:author="Andres Uribe" w:date="2024-08-30T16:25:00Z" w16du:dateUtc="2024-08-30T20:25:00Z"/>
        </w:rPr>
        <w:pPrChange w:id="143" w:author="Andres Uribe" w:date="2024-08-30T16:26:00Z" w16du:dateUtc="2024-08-30T20:26:00Z">
          <w:pPr>
            <w:pStyle w:val="Level5"/>
            <w:tabs>
              <w:tab w:val="clear" w:pos="504"/>
              <w:tab w:val="clear" w:pos="2880"/>
            </w:tabs>
            <w:ind w:left="3600"/>
          </w:pPr>
        </w:pPrChange>
      </w:pPr>
      <w:ins w:id="144" w:author="Andres Uribe" w:date="2024-08-30T16:25:00Z" w16du:dateUtc="2024-08-30T20:25:00Z">
        <w:r w:rsidRPr="00E20B5D">
          <w:t>Upper Frame, Sides, Top, Bottom and Shelf: 1/2 inch (13mm) thick HDPE plastic with matte textured finish.</w:t>
        </w:r>
      </w:ins>
    </w:p>
    <w:p w14:paraId="514D5856" w14:textId="3B1F8916" w:rsidR="00E20B5D" w:rsidRPr="00E20B5D" w:rsidRDefault="00E20B5D" w:rsidP="00E20B5D">
      <w:pPr>
        <w:pStyle w:val="Level5"/>
        <w:rPr>
          <w:ins w:id="145" w:author="Andres Uribe" w:date="2024-08-30T16:25:00Z" w16du:dateUtc="2024-08-30T20:25:00Z"/>
        </w:rPr>
        <w:pPrChange w:id="146" w:author="Andres Uribe" w:date="2024-08-30T16:26:00Z" w16du:dateUtc="2024-08-30T20:26:00Z">
          <w:pPr>
            <w:pStyle w:val="Level5"/>
            <w:tabs>
              <w:tab w:val="clear" w:pos="504"/>
              <w:tab w:val="clear" w:pos="2880"/>
            </w:tabs>
            <w:ind w:left="3600"/>
          </w:pPr>
        </w:pPrChange>
      </w:pPr>
      <w:ins w:id="147" w:author="Andres Uribe" w:date="2024-08-30T16:25:00Z" w16du:dateUtc="2024-08-30T20:25:00Z">
        <w:r w:rsidRPr="00E20B5D">
          <w:t>Locker Top: Flat top</w:t>
        </w:r>
      </w:ins>
    </w:p>
    <w:p w14:paraId="1F42C26C" w14:textId="3B136BD6" w:rsidR="00E20B5D" w:rsidRPr="00E20B5D" w:rsidRDefault="00E20B5D" w:rsidP="00E20B5D">
      <w:pPr>
        <w:pStyle w:val="Level5"/>
        <w:rPr>
          <w:ins w:id="148" w:author="Andres Uribe" w:date="2024-08-30T16:25:00Z" w16du:dateUtc="2024-08-30T20:25:00Z"/>
        </w:rPr>
        <w:pPrChange w:id="149" w:author="Andres Uribe" w:date="2024-08-30T16:26:00Z" w16du:dateUtc="2024-08-30T20:26:00Z">
          <w:pPr>
            <w:pStyle w:val="Level5"/>
            <w:tabs>
              <w:tab w:val="clear" w:pos="504"/>
              <w:tab w:val="clear" w:pos="2880"/>
            </w:tabs>
            <w:ind w:left="3600"/>
          </w:pPr>
        </w:pPrChange>
      </w:pPr>
      <w:ins w:id="150" w:author="Andres Uribe" w:date="2024-08-30T16:25:00Z" w16du:dateUtc="2024-08-30T20:25:00Z">
        <w:r w:rsidRPr="00E20B5D">
          <w:t>Locker Shelf.</w:t>
        </w:r>
      </w:ins>
    </w:p>
    <w:p w14:paraId="5F296147" w14:textId="1B815C7B" w:rsidR="00E20B5D" w:rsidRPr="00E20B5D" w:rsidRDefault="00E20B5D" w:rsidP="00E20B5D">
      <w:pPr>
        <w:pStyle w:val="Level5"/>
        <w:rPr>
          <w:ins w:id="151" w:author="Andres Uribe" w:date="2024-08-30T16:25:00Z" w16du:dateUtc="2024-08-30T20:25:00Z"/>
        </w:rPr>
        <w:pPrChange w:id="152" w:author="Andres Uribe" w:date="2024-08-30T16:26:00Z" w16du:dateUtc="2024-08-30T20:26:00Z">
          <w:pPr>
            <w:pStyle w:val="Level5"/>
            <w:tabs>
              <w:tab w:val="clear" w:pos="504"/>
              <w:tab w:val="clear" w:pos="2880"/>
            </w:tabs>
            <w:ind w:left="3600"/>
          </w:pPr>
        </w:pPrChange>
      </w:pPr>
      <w:ins w:id="153" w:author="Andres Uribe" w:date="2024-08-30T16:25:00Z" w16du:dateUtc="2024-08-30T20:25:00Z">
        <w:r w:rsidRPr="00E20B5D">
          <w:t>Fixed Locker Shelf at top of base.</w:t>
        </w:r>
      </w:ins>
    </w:p>
    <w:p w14:paraId="5185DBE6" w14:textId="4C3648B9" w:rsidR="00E20B5D" w:rsidRPr="00E20B5D" w:rsidRDefault="00E20B5D" w:rsidP="00E20B5D">
      <w:pPr>
        <w:pStyle w:val="Level5"/>
        <w:rPr>
          <w:ins w:id="154" w:author="Andres Uribe" w:date="2024-08-30T16:25:00Z" w16du:dateUtc="2024-08-30T20:25:00Z"/>
        </w:rPr>
        <w:pPrChange w:id="155" w:author="Andres Uribe" w:date="2024-08-30T16:26:00Z" w16du:dateUtc="2024-08-30T20:26:00Z">
          <w:pPr>
            <w:pStyle w:val="Level5"/>
            <w:tabs>
              <w:tab w:val="clear" w:pos="504"/>
              <w:tab w:val="clear" w:pos="2880"/>
            </w:tabs>
            <w:ind w:left="3600"/>
          </w:pPr>
        </w:pPrChange>
      </w:pPr>
      <w:ins w:id="156" w:author="Andres Uribe" w:date="2024-08-30T16:25:00Z" w16du:dateUtc="2024-08-30T20:25:00Z">
        <w:r w:rsidRPr="00E20B5D">
          <w:t>Selected Color: 028 Grey (from manufacturer's standard colour chart).</w:t>
        </w:r>
      </w:ins>
    </w:p>
    <w:p w14:paraId="5E00B8F2" w14:textId="77777777" w:rsidR="00E20B5D" w:rsidRDefault="00E20B5D" w:rsidP="00E20B5D">
      <w:pPr>
        <w:pStyle w:val="Level5"/>
        <w:rPr>
          <w:ins w:id="157" w:author="Andres Uribe" w:date="2024-08-30T16:27:00Z" w16du:dateUtc="2024-08-30T20:27:00Z"/>
        </w:rPr>
      </w:pPr>
      <w:ins w:id="158" w:author="Andres Uribe" w:date="2024-08-30T16:25:00Z" w16du:dateUtc="2024-08-30T20:25:00Z">
        <w:r w:rsidRPr="00E20B5D">
          <w:t>Accessories:</w:t>
        </w:r>
      </w:ins>
      <w:ins w:id="159" w:author="Andres Uribe" w:date="2024-08-30T16:27:00Z" w16du:dateUtc="2024-08-30T20:27:00Z">
        <w:r>
          <w:t xml:space="preserve"> </w:t>
        </w:r>
      </w:ins>
    </w:p>
    <w:p w14:paraId="7F86320C" w14:textId="766D6676" w:rsidR="00E20B5D" w:rsidRDefault="00E20B5D" w:rsidP="00E20B5D">
      <w:pPr>
        <w:pStyle w:val="Level6"/>
        <w:numPr>
          <w:ilvl w:val="0"/>
          <w:numId w:val="25"/>
        </w:numPr>
        <w:ind w:hanging="720"/>
        <w:rPr>
          <w:ins w:id="160" w:author="Andres Uribe" w:date="2024-08-30T16:28:00Z" w16du:dateUtc="2024-08-30T20:28:00Z"/>
        </w:rPr>
      </w:pPr>
      <w:ins w:id="161" w:author="Andres Uribe" w:date="2024-08-30T16:25:00Z" w16du:dateUtc="2024-08-30T20:25:00Z">
        <w:r w:rsidRPr="00E20B5D">
          <w:t>Coat Hooks: Black powder coated, cast zinc hook three (3) per locker.</w:t>
        </w:r>
      </w:ins>
    </w:p>
    <w:p w14:paraId="170B13B0" w14:textId="1EAD966C" w:rsidR="00E20B5D" w:rsidRDefault="004B5067" w:rsidP="00E20B5D">
      <w:pPr>
        <w:pStyle w:val="Level6"/>
        <w:ind w:hanging="720"/>
        <w:rPr>
          <w:ins w:id="162" w:author="Andres Uribe" w:date="2024-08-30T16:39:00Z" w16du:dateUtc="2024-08-30T20:39:00Z"/>
        </w:rPr>
      </w:pPr>
      <w:ins w:id="163" w:author="Andres Uribe" w:date="2024-08-30T16:38:00Z" w16du:dateUtc="2024-08-30T20:38:00Z">
        <w:r w:rsidRPr="004B5067">
          <w:t>Number Plate: White acrylic with black film coating, laser etched with number specified. Provide one per locker.</w:t>
        </w:r>
      </w:ins>
    </w:p>
    <w:p w14:paraId="798A7664" w14:textId="42E6789A" w:rsidR="004B5067" w:rsidRPr="004B5067" w:rsidRDefault="004B5067" w:rsidP="004B5067">
      <w:pPr>
        <w:pStyle w:val="Level7"/>
        <w:numPr>
          <w:ilvl w:val="0"/>
          <w:numId w:val="0"/>
        </w:numPr>
        <w:tabs>
          <w:tab w:val="clear" w:pos="3600"/>
        </w:tabs>
        <w:ind w:left="4320"/>
        <w:jc w:val="left"/>
        <w:rPr>
          <w:ins w:id="164" w:author="Andres Uribe" w:date="2024-08-30T16:17:00Z" w16du:dateUtc="2024-08-30T20:17:00Z"/>
        </w:rPr>
        <w:pPrChange w:id="165" w:author="Andres Uribe" w:date="2024-08-30T16:40:00Z" w16du:dateUtc="2024-08-30T20:40:00Z">
          <w:pPr>
            <w:pStyle w:val="Level3"/>
            <w:numPr>
              <w:numId w:val="11"/>
            </w:numPr>
            <w:tabs>
              <w:tab w:val="clear" w:pos="1440"/>
              <w:tab w:val="num" w:pos="2160"/>
            </w:tabs>
            <w:ind w:left="2160"/>
          </w:pPr>
        </w:pPrChange>
      </w:pPr>
      <w:ins w:id="166" w:author="Andres Uribe" w:date="2024-08-30T16:39:00Z" w16du:dateUtc="2024-08-30T20:39:00Z">
        <w:r w:rsidRPr="004B5067">
          <w:drawing>
            <wp:anchor distT="0" distB="0" distL="114300" distR="114300" simplePos="0" relativeHeight="251658240" behindDoc="1" locked="0" layoutInCell="1" allowOverlap="1" wp14:anchorId="0425DBA6" wp14:editId="0CEE6D8B">
              <wp:simplePos x="0" y="0"/>
              <wp:positionH relativeFrom="column">
                <wp:posOffset>2743200</wp:posOffset>
              </wp:positionH>
              <wp:positionV relativeFrom="paragraph">
                <wp:posOffset>74930</wp:posOffset>
              </wp:positionV>
              <wp:extent cx="3962743" cy="4858171"/>
              <wp:effectExtent l="0" t="0" r="0" b="0"/>
              <wp:wrapTight wrapText="bothSides">
                <wp:wrapPolygon edited="0">
                  <wp:start x="0" y="0"/>
                  <wp:lineTo x="0" y="21515"/>
                  <wp:lineTo x="21496" y="21515"/>
                  <wp:lineTo x="21496" y="0"/>
                  <wp:lineTo x="0" y="0"/>
                </wp:wrapPolygon>
              </wp:wrapTight>
              <wp:docPr id="1606860846" name="Picture 1" descr="A diagram of a shelf and a shel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860846" name="Picture 1" descr="A diagram of a shelf and a shelf&#10;&#10;Description automatically generated"/>
                      <pic:cNvPicPr/>
                    </pic:nvPicPr>
                    <pic:blipFill>
                      <a:blip r:embed="rId7"/>
                      <a:stretch>
                        <a:fillRect/>
                      </a:stretch>
                    </pic:blipFill>
                    <pic:spPr>
                      <a:xfrm>
                        <a:off x="0" y="0"/>
                        <a:ext cx="3962743" cy="4858171"/>
                      </a:xfrm>
                      <a:prstGeom prst="rect">
                        <a:avLst/>
                      </a:prstGeom>
                    </pic:spPr>
                  </pic:pic>
                </a:graphicData>
              </a:graphic>
            </wp:anchor>
          </w:drawing>
        </w:r>
      </w:ins>
    </w:p>
    <w:p w14:paraId="6BD699DD" w14:textId="38D35114" w:rsidR="003511BD" w:rsidDel="00E20B5D" w:rsidRDefault="003511BD" w:rsidP="003511BD">
      <w:pPr>
        <w:pStyle w:val="Level3"/>
        <w:keepNext w:val="0"/>
        <w:widowControl/>
        <w:numPr>
          <w:ilvl w:val="2"/>
          <w:numId w:val="11"/>
        </w:numPr>
        <w:ind w:left="1440"/>
        <w:rPr>
          <w:del w:id="167" w:author="Andres Uribe" w:date="2024-08-30T16:23:00Z" w16du:dateUtc="2024-08-30T20:23:00Z"/>
        </w:rPr>
      </w:pPr>
      <w:del w:id="168" w:author="Andres Uribe" w:date="2024-08-30T16:23:00Z" w16du:dateUtc="2024-08-30T20:23:00Z">
        <w:r w:rsidDel="00E20B5D">
          <w:delText>Basis-</w:delText>
        </w:r>
        <w:r w:rsidRPr="00B10EC1" w:rsidDel="00E20B5D">
          <w:delText>of</w:delText>
        </w:r>
        <w:r w:rsidDel="00E20B5D">
          <w:delText xml:space="preserve">-Design Products: Products named in this Section were used as the Basis-of-Design for the Project; additional manufacturers offering similar products may be </w:delText>
        </w:r>
        <w:r w:rsidDel="00E20B5D">
          <w:lastRenderedPageBreak/>
          <w:delText>incorporated into the work of this Section provided they meet the performance requirements established by the named products and provided they submit requests for substitution in accordance with Section 01 33 00 – Submittal Procedures.</w:delText>
        </w:r>
      </w:del>
    </w:p>
    <w:p w14:paraId="22D9A780" w14:textId="54BE4E53" w:rsidR="003511BD" w:rsidDel="00E20B5D" w:rsidRDefault="003511BD" w:rsidP="003511BD">
      <w:pPr>
        <w:pStyle w:val="Level3"/>
        <w:keepNext w:val="0"/>
        <w:widowControl/>
        <w:numPr>
          <w:ilvl w:val="2"/>
          <w:numId w:val="11"/>
        </w:numPr>
        <w:ind w:left="1440"/>
        <w:rPr>
          <w:del w:id="169" w:author="Andres Uribe" w:date="2024-08-30T16:23:00Z" w16du:dateUtc="2024-08-30T20:23:00Z"/>
        </w:rPr>
      </w:pPr>
      <w:del w:id="170" w:author="Andres Uribe" w:date="2024-08-30T16:23:00Z" w16du:dateUtc="2024-08-30T20:23:00Z">
        <w:r w:rsidDel="00E20B5D">
          <w:delText xml:space="preserve">Subject to compliance with requirements, manufacturers offering products that may be </w:delText>
        </w:r>
        <w:r w:rsidRPr="00B10EC1" w:rsidDel="00E20B5D">
          <w:delText>incorporated</w:delText>
        </w:r>
        <w:r w:rsidDel="00E20B5D">
          <w:delText xml:space="preserve"> into the Work include but are not limited to, the following:</w:delText>
        </w:r>
      </w:del>
    </w:p>
    <w:p w14:paraId="12FBA8DA" w14:textId="71BAA81A" w:rsidR="003511BD" w:rsidDel="00E20B5D" w:rsidRDefault="003511BD" w:rsidP="003511BD">
      <w:pPr>
        <w:pStyle w:val="Level4"/>
        <w:numPr>
          <w:ilvl w:val="3"/>
          <w:numId w:val="11"/>
        </w:numPr>
        <w:ind w:left="2160"/>
        <w:rPr>
          <w:del w:id="171" w:author="Andres Uribe" w:date="2024-08-30T16:23:00Z" w16du:dateUtc="2024-08-30T20:23:00Z"/>
        </w:rPr>
      </w:pPr>
      <w:del w:id="172" w:author="Andres Uribe" w:date="2024-08-30T16:23:00Z" w16du:dateUtc="2024-08-30T20:23:00Z">
        <w:r w:rsidDel="00E20B5D">
          <w:delText>ASI Storage Solutions Inc.</w:delText>
        </w:r>
      </w:del>
    </w:p>
    <w:p w14:paraId="5B897462" w14:textId="640DA8C7" w:rsidR="003511BD" w:rsidDel="00E20B5D" w:rsidRDefault="003511BD" w:rsidP="003511BD">
      <w:pPr>
        <w:pStyle w:val="Level4"/>
        <w:numPr>
          <w:ilvl w:val="3"/>
          <w:numId w:val="11"/>
        </w:numPr>
        <w:ind w:left="2160"/>
        <w:rPr>
          <w:del w:id="173" w:author="Andres Uribe" w:date="2024-08-30T16:23:00Z" w16du:dateUtc="2024-08-30T20:23:00Z"/>
        </w:rPr>
      </w:pPr>
      <w:del w:id="174" w:author="Andres Uribe" w:date="2024-08-30T16:23:00Z" w16du:dateUtc="2024-08-30T20:23:00Z">
        <w:r w:rsidDel="00E20B5D">
          <w:delText>Shanahan's Building Products.</w:delText>
        </w:r>
      </w:del>
    </w:p>
    <w:p w14:paraId="4342AE7D" w14:textId="4BC9E34A" w:rsidR="003511BD" w:rsidDel="00E20B5D" w:rsidRDefault="003511BD" w:rsidP="003511BD">
      <w:pPr>
        <w:pStyle w:val="Level4"/>
        <w:numPr>
          <w:ilvl w:val="3"/>
          <w:numId w:val="11"/>
        </w:numPr>
        <w:ind w:left="2160"/>
        <w:rPr>
          <w:del w:id="175" w:author="Andres Uribe" w:date="2024-08-30T16:23:00Z" w16du:dateUtc="2024-08-30T20:23:00Z"/>
        </w:rPr>
      </w:pPr>
      <w:del w:id="176" w:author="Andres Uribe" w:date="2024-08-30T16:23:00Z" w16du:dateUtc="2024-08-30T20:23:00Z">
        <w:r w:rsidDel="00E20B5D">
          <w:delText>GSS (General Storage Systems).</w:delText>
        </w:r>
      </w:del>
    </w:p>
    <w:p w14:paraId="702CD7E9" w14:textId="056873F3" w:rsidR="003511BD" w:rsidRPr="00E73F9B" w:rsidDel="00E20B5D" w:rsidRDefault="003511BD" w:rsidP="003511BD">
      <w:pPr>
        <w:pStyle w:val="SpecNotes"/>
        <w:rPr>
          <w:del w:id="177" w:author="Andres Uribe" w:date="2024-08-30T16:23:00Z" w16du:dateUtc="2024-08-30T20:23:00Z"/>
        </w:rPr>
      </w:pPr>
      <w:del w:id="178" w:author="Andres Uribe" w:date="2024-08-30T16:23:00Z" w16du:dateUtc="2024-08-30T20:23:00Z">
        <w:r w:rsidRPr="00E73F9B" w:rsidDel="00E20B5D">
          <w:rPr>
            <w:lang w:val="en-US"/>
          </w:rPr>
          <w:delText xml:space="preserve">SPEC NOTE: </w:delText>
        </w:r>
        <w:r w:rsidDel="00E20B5D">
          <w:rPr>
            <w:lang w:val="en-US"/>
          </w:rPr>
          <w:delText>H</w:delText>
        </w:r>
        <w:r w:rsidRPr="00E73F9B" w:rsidDel="00E20B5D">
          <w:rPr>
            <w:lang w:val="en-US"/>
          </w:rPr>
          <w:delText xml:space="preserve">adrian manufacturers thinner gauge commercial lockers but their athletic lockers are par with the others specified below.  Only add </w:delText>
        </w:r>
        <w:r w:rsidDel="00E20B5D">
          <w:rPr>
            <w:lang w:val="en-US"/>
          </w:rPr>
          <w:delText>H</w:delText>
        </w:r>
        <w:r w:rsidRPr="00E73F9B" w:rsidDel="00E20B5D">
          <w:rPr>
            <w:lang w:val="en-US"/>
          </w:rPr>
          <w:delText>adrian into the spe</w:delText>
        </w:r>
        <w:r w:rsidDel="00E20B5D">
          <w:rPr>
            <w:lang w:val="en-US"/>
          </w:rPr>
          <w:delText>c</w:delText>
        </w:r>
        <w:r w:rsidRPr="00E73F9B" w:rsidDel="00E20B5D">
          <w:rPr>
            <w:lang w:val="en-US"/>
          </w:rPr>
          <w:delText>if</w:delText>
        </w:r>
        <w:r w:rsidDel="00E20B5D">
          <w:rPr>
            <w:lang w:val="en-US"/>
          </w:rPr>
          <w:delText>i</w:delText>
        </w:r>
        <w:r w:rsidRPr="00E73F9B" w:rsidDel="00E20B5D">
          <w:rPr>
            <w:lang w:val="en-US"/>
          </w:rPr>
          <w:delText xml:space="preserve">cation if the client requests </w:delText>
        </w:r>
        <w:r w:rsidDel="00E20B5D">
          <w:rPr>
            <w:lang w:val="en-US"/>
          </w:rPr>
          <w:delText>H</w:delText>
        </w:r>
        <w:r w:rsidRPr="00E73F9B" w:rsidDel="00E20B5D">
          <w:rPr>
            <w:lang w:val="en-US"/>
          </w:rPr>
          <w:delText>adrian, or if athletic lockers are required on the project.</w:delText>
        </w:r>
      </w:del>
    </w:p>
    <w:p w14:paraId="0363F212" w14:textId="6D851560" w:rsidR="003511BD" w:rsidDel="00E20B5D" w:rsidRDefault="003511BD" w:rsidP="003511BD">
      <w:pPr>
        <w:pStyle w:val="Level4"/>
        <w:numPr>
          <w:ilvl w:val="3"/>
          <w:numId w:val="11"/>
        </w:numPr>
        <w:ind w:left="2160"/>
        <w:rPr>
          <w:del w:id="179" w:author="Andres Uribe" w:date="2024-08-30T16:23:00Z" w16du:dateUtc="2024-08-30T20:23:00Z"/>
        </w:rPr>
      </w:pPr>
      <w:del w:id="180" w:author="Andres Uribe" w:date="2024-08-30T16:23:00Z" w16du:dateUtc="2024-08-30T20:23:00Z">
        <w:r w:rsidDel="00E20B5D">
          <w:delText>Hadrian Manufacturing Inc.</w:delText>
        </w:r>
      </w:del>
    </w:p>
    <w:p w14:paraId="2C4A49B9" w14:textId="581E1473" w:rsidR="003511BD" w:rsidRPr="00051801" w:rsidDel="00E20B5D" w:rsidRDefault="003511BD" w:rsidP="003511BD">
      <w:pPr>
        <w:pStyle w:val="SpecNotes"/>
        <w:rPr>
          <w:del w:id="181" w:author="Andres Uribe" w:date="2024-08-30T16:23:00Z" w16du:dateUtc="2024-08-30T20:23:00Z"/>
        </w:rPr>
      </w:pPr>
      <w:del w:id="182" w:author="Andres Uribe" w:date="2024-08-30T16:23:00Z" w16du:dateUtc="2024-08-30T20:23:00Z">
        <w:r w:rsidRPr="00051801" w:rsidDel="00E20B5D">
          <w:rPr>
            <w:lang w:val="en-US"/>
          </w:rPr>
          <w:delText xml:space="preserve">SPEC NOTE: </w:delText>
        </w:r>
        <w:r w:rsidDel="00E20B5D">
          <w:rPr>
            <w:lang w:val="en-US"/>
          </w:rPr>
          <w:delText>E</w:delText>
        </w:r>
        <w:r w:rsidRPr="00051801" w:rsidDel="00E20B5D">
          <w:rPr>
            <w:lang w:val="en-US"/>
          </w:rPr>
          <w:delText>dit below for locker type and requirement.  Check with drawings and project manager for locker requirements.</w:delText>
        </w:r>
      </w:del>
    </w:p>
    <w:p w14:paraId="38FB05FD" w14:textId="3D74E9DB" w:rsidR="003511BD" w:rsidDel="00E20B5D" w:rsidRDefault="003511BD" w:rsidP="003511BD">
      <w:pPr>
        <w:pStyle w:val="Level3"/>
        <w:keepNext w:val="0"/>
        <w:widowControl/>
        <w:numPr>
          <w:ilvl w:val="2"/>
          <w:numId w:val="11"/>
        </w:numPr>
        <w:ind w:left="1440"/>
        <w:rPr>
          <w:del w:id="183" w:author="Andres Uribe" w:date="2024-08-30T16:23:00Z" w16du:dateUtc="2024-08-30T20:23:00Z"/>
        </w:rPr>
      </w:pPr>
      <w:del w:id="184" w:author="Andres Uribe" w:date="2024-08-30T16:23:00Z" w16du:dateUtc="2024-08-30T20:23:00Z">
        <w:r w:rsidDel="00E20B5D">
          <w:delText>Commercial Lockers:</w:delText>
        </w:r>
      </w:del>
    </w:p>
    <w:p w14:paraId="11219534" w14:textId="27082BB5" w:rsidR="003511BD" w:rsidDel="00E20B5D" w:rsidRDefault="003511BD" w:rsidP="003511BD">
      <w:pPr>
        <w:pStyle w:val="Level4"/>
        <w:numPr>
          <w:ilvl w:val="3"/>
          <w:numId w:val="11"/>
        </w:numPr>
        <w:ind w:left="2160"/>
        <w:rPr>
          <w:del w:id="185" w:author="Andres Uribe" w:date="2024-08-30T16:23:00Z" w16du:dateUtc="2024-08-30T20:23:00Z"/>
        </w:rPr>
      </w:pPr>
      <w:del w:id="186" w:author="Andres Uribe" w:date="2024-08-30T16:23:00Z" w16du:dateUtc="2024-08-30T20:23:00Z">
        <w:r w:rsidDel="00E20B5D">
          <w:delText>Size: Nominal [12”] [15"] wide x [15”] [18”] [20"] deep x [42”] [48”] [54”] [60”] [66”] [72”] [78"] high.</w:delText>
        </w:r>
      </w:del>
    </w:p>
    <w:p w14:paraId="50659AA5" w14:textId="263899E4" w:rsidR="003511BD" w:rsidDel="00E20B5D" w:rsidRDefault="003511BD" w:rsidP="003511BD">
      <w:pPr>
        <w:pStyle w:val="Level4"/>
        <w:numPr>
          <w:ilvl w:val="3"/>
          <w:numId w:val="11"/>
        </w:numPr>
        <w:ind w:left="2160"/>
        <w:rPr>
          <w:del w:id="187" w:author="Andres Uribe" w:date="2024-08-30T16:23:00Z" w16du:dateUtc="2024-08-30T20:23:00Z"/>
        </w:rPr>
      </w:pPr>
      <w:del w:id="188" w:author="Andres Uribe" w:date="2024-08-30T16:23:00Z" w16du:dateUtc="2024-08-30T20:23:00Z">
        <w:r w:rsidDel="00E20B5D">
          <w:delText>Construction:</w:delText>
        </w:r>
      </w:del>
    </w:p>
    <w:p w14:paraId="64EA92F7" w14:textId="62B78629" w:rsidR="003511BD" w:rsidDel="00E20B5D" w:rsidRDefault="003511BD" w:rsidP="003511BD">
      <w:pPr>
        <w:pStyle w:val="Level5"/>
        <w:numPr>
          <w:ilvl w:val="4"/>
          <w:numId w:val="11"/>
        </w:numPr>
        <w:ind w:left="2880"/>
        <w:rPr>
          <w:del w:id="189" w:author="Andres Uribe" w:date="2024-08-30T16:23:00Z" w16du:dateUtc="2024-08-30T20:23:00Z"/>
        </w:rPr>
      </w:pPr>
      <w:del w:id="190" w:author="Andres Uribe" w:date="2024-08-30T16:23:00Z" w16du:dateUtc="2024-08-30T20:23:00Z">
        <w:r w:rsidDel="00E20B5D">
          <w:delText>Doors: One-piece double wall envelope construction, minimum 20-gauge thick, welded construction, complete with recessed handle box.</w:delText>
        </w:r>
      </w:del>
    </w:p>
    <w:p w14:paraId="16150492" w14:textId="40615096" w:rsidR="003511BD" w:rsidDel="00E20B5D" w:rsidRDefault="003511BD" w:rsidP="003511BD">
      <w:pPr>
        <w:pStyle w:val="Level5"/>
        <w:numPr>
          <w:ilvl w:val="4"/>
          <w:numId w:val="11"/>
        </w:numPr>
        <w:ind w:left="2880"/>
        <w:rPr>
          <w:del w:id="191" w:author="Andres Uribe" w:date="2024-08-30T16:23:00Z" w16du:dateUtc="2024-08-30T20:23:00Z"/>
        </w:rPr>
      </w:pPr>
      <w:del w:id="192" w:author="Andres Uribe" w:date="2024-08-30T16:23:00Z" w16du:dateUtc="2024-08-30T20:23:00Z">
        <w:r w:rsidDel="00E20B5D">
          <w:delText>Frame: Minimum 16-gauge steel channel, welded construction completes with 11-gauge padlock hasp.</w:delText>
        </w:r>
      </w:del>
    </w:p>
    <w:p w14:paraId="3F5D0BAA" w14:textId="47A5BC28" w:rsidR="003511BD" w:rsidDel="00E20B5D" w:rsidRDefault="003511BD" w:rsidP="003511BD">
      <w:pPr>
        <w:pStyle w:val="Level5"/>
        <w:numPr>
          <w:ilvl w:val="4"/>
          <w:numId w:val="11"/>
        </w:numPr>
        <w:ind w:left="2880"/>
        <w:rPr>
          <w:del w:id="193" w:author="Andres Uribe" w:date="2024-08-30T16:23:00Z" w16du:dateUtc="2024-08-30T20:23:00Z"/>
        </w:rPr>
      </w:pPr>
      <w:del w:id="194" w:author="Andres Uribe" w:date="2024-08-30T16:23:00Z" w16du:dateUtc="2024-08-30T20:23:00Z">
        <w:r w:rsidDel="00E20B5D">
          <w:delText>Body: Minimum gauge requirements:</w:delText>
        </w:r>
      </w:del>
    </w:p>
    <w:p w14:paraId="6F953C31" w14:textId="1F6B911D" w:rsidR="003511BD" w:rsidDel="00E20B5D" w:rsidRDefault="003511BD" w:rsidP="00E20B5D">
      <w:pPr>
        <w:pStyle w:val="Level6"/>
        <w:numPr>
          <w:ilvl w:val="5"/>
          <w:numId w:val="11"/>
        </w:numPr>
        <w:rPr>
          <w:del w:id="195" w:author="Andres Uribe" w:date="2024-08-30T16:23:00Z" w16du:dateUtc="2024-08-30T20:23:00Z"/>
        </w:rPr>
        <w:pPrChange w:id="196" w:author="Andres Uribe" w:date="2024-08-30T16:22:00Z" w16du:dateUtc="2024-08-30T20:22:00Z">
          <w:pPr>
            <w:pStyle w:val="Level6"/>
            <w:numPr>
              <w:ilvl w:val="5"/>
              <w:numId w:val="11"/>
            </w:numPr>
            <w:tabs>
              <w:tab w:val="clear" w:pos="3600"/>
              <w:tab w:val="num" w:pos="4320"/>
            </w:tabs>
            <w:autoSpaceDE/>
            <w:autoSpaceDN/>
            <w:adjustRightInd/>
            <w:ind w:hanging="720"/>
            <w:outlineLvl w:val="5"/>
          </w:pPr>
        </w:pPrChange>
      </w:pPr>
      <w:del w:id="197" w:author="Andres Uribe" w:date="2024-08-30T16:23:00Z" w16du:dateUtc="2024-08-30T20:23:00Z">
        <w:r w:rsidDel="00E20B5D">
          <w:delText>Bottoms: 16 gauge.</w:delText>
        </w:r>
      </w:del>
    </w:p>
    <w:p w14:paraId="4B330FEC" w14:textId="412E8439" w:rsidR="003511BD" w:rsidDel="00E20B5D" w:rsidRDefault="003511BD" w:rsidP="00E20B5D">
      <w:pPr>
        <w:pStyle w:val="Level6"/>
        <w:numPr>
          <w:ilvl w:val="5"/>
          <w:numId w:val="11"/>
        </w:numPr>
        <w:rPr>
          <w:del w:id="198" w:author="Andres Uribe" w:date="2024-08-30T16:23:00Z" w16du:dateUtc="2024-08-30T20:23:00Z"/>
        </w:rPr>
        <w:pPrChange w:id="199" w:author="Andres Uribe" w:date="2024-08-30T16:22:00Z" w16du:dateUtc="2024-08-30T20:22:00Z">
          <w:pPr>
            <w:pStyle w:val="Level6"/>
            <w:numPr>
              <w:ilvl w:val="5"/>
              <w:numId w:val="11"/>
            </w:numPr>
            <w:tabs>
              <w:tab w:val="clear" w:pos="3600"/>
              <w:tab w:val="num" w:pos="4320"/>
            </w:tabs>
            <w:autoSpaceDE/>
            <w:autoSpaceDN/>
            <w:adjustRightInd/>
            <w:ind w:hanging="720"/>
            <w:outlineLvl w:val="5"/>
          </w:pPr>
        </w:pPrChange>
      </w:pPr>
      <w:del w:id="200" w:author="Andres Uribe" w:date="2024-08-30T16:23:00Z" w16du:dateUtc="2024-08-30T20:23:00Z">
        <w:r w:rsidDel="00E20B5D">
          <w:delText>Sides, Backs, and Shelves: 24 gauge.</w:delText>
        </w:r>
      </w:del>
    </w:p>
    <w:p w14:paraId="00F6AEC6" w14:textId="3A21D9E9" w:rsidR="003511BD" w:rsidDel="00E20B5D" w:rsidRDefault="003511BD" w:rsidP="003511BD">
      <w:pPr>
        <w:pStyle w:val="Level5"/>
        <w:numPr>
          <w:ilvl w:val="4"/>
          <w:numId w:val="11"/>
        </w:numPr>
        <w:ind w:left="2880"/>
        <w:rPr>
          <w:del w:id="201" w:author="Andres Uribe" w:date="2024-08-30T16:23:00Z" w16du:dateUtc="2024-08-30T20:23:00Z"/>
        </w:rPr>
      </w:pPr>
      <w:del w:id="202" w:author="Andres Uribe" w:date="2024-08-30T16:23:00Z" w16du:dateUtc="2024-08-30T20:23:00Z">
        <w:r w:rsidDel="00E20B5D">
          <w:delText>Bolt Spacing: 9" o.c. maximum spacing.</w:delText>
        </w:r>
      </w:del>
    </w:p>
    <w:p w14:paraId="129B93D6" w14:textId="1CEF497C" w:rsidR="003511BD" w:rsidDel="00E20B5D" w:rsidRDefault="003511BD" w:rsidP="003511BD">
      <w:pPr>
        <w:pStyle w:val="Level4"/>
        <w:numPr>
          <w:ilvl w:val="3"/>
          <w:numId w:val="11"/>
        </w:numPr>
        <w:ind w:left="2160"/>
        <w:rPr>
          <w:del w:id="203" w:author="Andres Uribe" w:date="2024-08-30T16:23:00Z" w16du:dateUtc="2024-08-30T20:23:00Z"/>
        </w:rPr>
      </w:pPr>
      <w:del w:id="204" w:author="Andres Uribe" w:date="2024-08-30T16:23:00Z" w16du:dateUtc="2024-08-30T20:23:00Z">
        <w:r w:rsidDel="00E20B5D">
          <w:delText>Handle: Recessed lock pocket, one piece construction, 20 gauge.</w:delText>
        </w:r>
      </w:del>
    </w:p>
    <w:p w14:paraId="75832B2B" w14:textId="76CA479C" w:rsidR="003511BD" w:rsidDel="00E20B5D" w:rsidRDefault="003511BD" w:rsidP="003511BD">
      <w:pPr>
        <w:pStyle w:val="Level4"/>
        <w:numPr>
          <w:ilvl w:val="3"/>
          <w:numId w:val="11"/>
        </w:numPr>
        <w:ind w:left="2160"/>
        <w:rPr>
          <w:del w:id="205" w:author="Andres Uribe" w:date="2024-08-30T16:23:00Z" w16du:dateUtc="2024-08-30T20:23:00Z"/>
        </w:rPr>
      </w:pPr>
      <w:del w:id="206" w:author="Andres Uribe" w:date="2024-08-30T16:23:00Z" w16du:dateUtc="2024-08-30T20:23:00Z">
        <w:r w:rsidDel="00E20B5D">
          <w:delText>Tops: [Sloped][Flat], [single, 24 gauge] [continuous overtop of a bank of lockers, 18 gauge].</w:delText>
        </w:r>
      </w:del>
    </w:p>
    <w:p w14:paraId="441BFF54" w14:textId="7018F69B" w:rsidR="003511BD" w:rsidDel="00E20B5D" w:rsidRDefault="003511BD" w:rsidP="003511BD">
      <w:pPr>
        <w:pStyle w:val="Level4"/>
        <w:numPr>
          <w:ilvl w:val="3"/>
          <w:numId w:val="11"/>
        </w:numPr>
        <w:ind w:left="2160"/>
        <w:rPr>
          <w:del w:id="207" w:author="Andres Uribe" w:date="2024-08-30T16:23:00Z" w16du:dateUtc="2024-08-30T20:23:00Z"/>
        </w:rPr>
      </w:pPr>
      <w:del w:id="208" w:author="Andres Uribe" w:date="2024-08-30T16:23:00Z" w16du:dateUtc="2024-08-30T20:23:00Z">
        <w:r w:rsidDel="00E20B5D">
          <w:delText>Hinge: [Five (5) 14-gauge knuckle hinges] [Continuous, full length 16 gauge piano hinge riveted to both door and frame].</w:delText>
        </w:r>
      </w:del>
    </w:p>
    <w:p w14:paraId="011F0E90" w14:textId="538146E2" w:rsidR="003511BD" w:rsidDel="00E20B5D" w:rsidRDefault="003511BD" w:rsidP="003511BD">
      <w:pPr>
        <w:pStyle w:val="Level4"/>
        <w:numPr>
          <w:ilvl w:val="3"/>
          <w:numId w:val="11"/>
        </w:numPr>
        <w:ind w:left="2160"/>
        <w:rPr>
          <w:del w:id="209" w:author="Andres Uribe" w:date="2024-08-30T16:23:00Z" w16du:dateUtc="2024-08-30T20:23:00Z"/>
        </w:rPr>
      </w:pPr>
      <w:del w:id="210" w:author="Andres Uribe" w:date="2024-08-30T16:23:00Z" w16du:dateUtc="2024-08-30T20:23:00Z">
        <w:r w:rsidDel="00E20B5D">
          <w:delText>Configuration: [Single tier] [Double tier] [Triple tier] [Four tier] [Six tier].</w:delText>
        </w:r>
      </w:del>
    </w:p>
    <w:p w14:paraId="1F7E6402" w14:textId="28E8590A" w:rsidR="003511BD" w:rsidDel="00E20B5D" w:rsidRDefault="003511BD" w:rsidP="003511BD">
      <w:pPr>
        <w:pStyle w:val="Level4"/>
        <w:numPr>
          <w:ilvl w:val="3"/>
          <w:numId w:val="11"/>
        </w:numPr>
        <w:ind w:left="2160"/>
        <w:rPr>
          <w:del w:id="211" w:author="Andres Uribe" w:date="2024-08-30T16:23:00Z" w16du:dateUtc="2024-08-30T20:23:00Z"/>
        </w:rPr>
      </w:pPr>
      <w:del w:id="212" w:author="Andres Uribe" w:date="2024-08-30T16:23:00Z" w16du:dateUtc="2024-08-30T20:23:00Z">
        <w:r w:rsidDel="00E20B5D">
          <w:delText>Basis of Design Product:</w:delText>
        </w:r>
      </w:del>
    </w:p>
    <w:p w14:paraId="4ECF7552" w14:textId="4D0B21A4" w:rsidR="003511BD" w:rsidRPr="00F26269" w:rsidDel="00E20B5D" w:rsidRDefault="003511BD" w:rsidP="003511BD">
      <w:pPr>
        <w:pStyle w:val="SpecNotes"/>
        <w:rPr>
          <w:del w:id="213" w:author="Andres Uribe" w:date="2024-08-30T16:23:00Z" w16du:dateUtc="2024-08-30T20:23:00Z"/>
        </w:rPr>
      </w:pPr>
      <w:del w:id="214" w:author="Andres Uribe" w:date="2024-08-30T16:23:00Z" w16du:dateUtc="2024-08-30T20:23:00Z">
        <w:r w:rsidRPr="00F26269" w:rsidDel="00E20B5D">
          <w:rPr>
            <w:lang w:val="en-US"/>
          </w:rPr>
          <w:delText xml:space="preserve">SPEC NOTE: </w:delText>
        </w:r>
        <w:r w:rsidDel="00E20B5D">
          <w:rPr>
            <w:lang w:val="en-US"/>
          </w:rPr>
          <w:delText>S</w:delText>
        </w:r>
        <w:r w:rsidRPr="00F26269" w:rsidDel="00E20B5D">
          <w:rPr>
            <w:lang w:val="en-US"/>
          </w:rPr>
          <w:delText>elect one of the products and manufacturers below to use as the basis of design product.  Check with drawings and project manager to ensure that products specified meet the design requirements.</w:delText>
        </w:r>
      </w:del>
    </w:p>
    <w:p w14:paraId="07D4B2E8" w14:textId="593FA514" w:rsidR="003511BD" w:rsidDel="00E20B5D" w:rsidRDefault="003511BD" w:rsidP="003511BD">
      <w:pPr>
        <w:pStyle w:val="Level5"/>
        <w:numPr>
          <w:ilvl w:val="4"/>
          <w:numId w:val="11"/>
        </w:numPr>
        <w:ind w:left="2880"/>
        <w:rPr>
          <w:del w:id="215" w:author="Andres Uribe" w:date="2024-08-30T16:23:00Z" w16du:dateUtc="2024-08-30T20:23:00Z"/>
        </w:rPr>
      </w:pPr>
      <w:del w:id="216" w:author="Andres Uribe" w:date="2024-08-30T16:23:00Z" w16du:dateUtc="2024-08-30T20:23:00Z">
        <w:r w:rsidDel="00E20B5D">
          <w:delText>Traditional Collection by ASI Storage Solutions Inc.</w:delText>
        </w:r>
      </w:del>
    </w:p>
    <w:p w14:paraId="05E01D7D" w14:textId="75453A4E" w:rsidR="003511BD" w:rsidDel="00E20B5D" w:rsidRDefault="003511BD" w:rsidP="003511BD">
      <w:pPr>
        <w:pStyle w:val="Level5"/>
        <w:numPr>
          <w:ilvl w:val="4"/>
          <w:numId w:val="11"/>
        </w:numPr>
        <w:ind w:left="2880"/>
        <w:rPr>
          <w:del w:id="217" w:author="Andres Uribe" w:date="2024-08-30T16:23:00Z" w16du:dateUtc="2024-08-30T20:23:00Z"/>
        </w:rPr>
      </w:pPr>
      <w:del w:id="218" w:author="Andres Uribe" w:date="2024-08-30T16:23:00Z" w16du:dateUtc="2024-08-30T20:23:00Z">
        <w:r w:rsidDel="00E20B5D">
          <w:delText>Deluxe Series Locker by Shanahan's Building Products.</w:delText>
        </w:r>
      </w:del>
    </w:p>
    <w:p w14:paraId="01D80886" w14:textId="10A58E0F" w:rsidR="003511BD" w:rsidDel="00E20B5D" w:rsidRDefault="003511BD" w:rsidP="003511BD">
      <w:pPr>
        <w:pStyle w:val="Level5"/>
        <w:numPr>
          <w:ilvl w:val="4"/>
          <w:numId w:val="11"/>
        </w:numPr>
        <w:ind w:left="2880"/>
        <w:rPr>
          <w:del w:id="219" w:author="Andres Uribe" w:date="2024-08-30T16:23:00Z" w16du:dateUtc="2024-08-30T20:23:00Z"/>
        </w:rPr>
      </w:pPr>
      <w:del w:id="220" w:author="Andres Uribe" w:date="2024-08-30T16:23:00Z" w16du:dateUtc="2024-08-30T20:23:00Z">
        <w:r w:rsidDel="00E20B5D">
          <w:delText>Décor Tri-Lok Eclipse II Metal Locker by General Storage Systems Ltd.</w:delText>
        </w:r>
      </w:del>
    </w:p>
    <w:p w14:paraId="57CBB46D" w14:textId="69D85BC8" w:rsidR="003511BD" w:rsidRPr="001C1346" w:rsidDel="00E20B5D" w:rsidRDefault="003511BD" w:rsidP="003511BD">
      <w:pPr>
        <w:pStyle w:val="SpecNotes"/>
        <w:rPr>
          <w:del w:id="221" w:author="Andres Uribe" w:date="2024-08-30T16:23:00Z" w16du:dateUtc="2024-08-30T20:23:00Z"/>
        </w:rPr>
      </w:pPr>
      <w:del w:id="222" w:author="Andres Uribe" w:date="2024-08-30T16:23:00Z" w16du:dateUtc="2024-08-30T20:23:00Z">
        <w:r w:rsidRPr="001C1346" w:rsidDel="00E20B5D">
          <w:rPr>
            <w:lang w:val="en-US"/>
          </w:rPr>
          <w:lastRenderedPageBreak/>
          <w:delText xml:space="preserve">SPEC NOTE: </w:delText>
        </w:r>
        <w:r w:rsidDel="00E20B5D">
          <w:rPr>
            <w:lang w:val="en-US"/>
          </w:rPr>
          <w:delText>O</w:delText>
        </w:r>
        <w:r w:rsidRPr="001C1346" w:rsidDel="00E20B5D">
          <w:rPr>
            <w:lang w:val="en-US"/>
          </w:rPr>
          <w:delText xml:space="preserve">nly select the following if client requests </w:delText>
        </w:r>
        <w:r w:rsidDel="00E20B5D">
          <w:rPr>
            <w:lang w:val="en-US"/>
          </w:rPr>
          <w:delText>H</w:delText>
        </w:r>
        <w:r w:rsidRPr="001C1346" w:rsidDel="00E20B5D">
          <w:rPr>
            <w:lang w:val="en-US"/>
          </w:rPr>
          <w:delText>adrian.</w:delText>
        </w:r>
      </w:del>
    </w:p>
    <w:p w14:paraId="3CD598D6" w14:textId="125B3A9E" w:rsidR="003511BD" w:rsidDel="00E20B5D" w:rsidRDefault="003511BD" w:rsidP="003511BD">
      <w:pPr>
        <w:pStyle w:val="Level5"/>
        <w:numPr>
          <w:ilvl w:val="4"/>
          <w:numId w:val="11"/>
        </w:numPr>
        <w:ind w:left="2880"/>
        <w:rPr>
          <w:del w:id="223" w:author="Andres Uribe" w:date="2024-08-30T16:23:00Z" w16du:dateUtc="2024-08-30T20:23:00Z"/>
        </w:rPr>
      </w:pPr>
      <w:del w:id="224" w:author="Andres Uribe" w:date="2024-08-30T16:23:00Z" w16du:dateUtc="2024-08-30T20:23:00Z">
        <w:r w:rsidDel="00E20B5D">
          <w:delText>Emperor Corridor Lockers by Hadrian Manufacturing Inc.</w:delText>
        </w:r>
      </w:del>
    </w:p>
    <w:p w14:paraId="69550F0C" w14:textId="560DF52F" w:rsidR="003511BD" w:rsidRPr="00D80652" w:rsidDel="00E20B5D" w:rsidRDefault="003511BD" w:rsidP="003511BD">
      <w:pPr>
        <w:pStyle w:val="SpecNotes"/>
        <w:rPr>
          <w:del w:id="225" w:author="Andres Uribe" w:date="2024-08-30T16:23:00Z" w16du:dateUtc="2024-08-30T20:23:00Z"/>
        </w:rPr>
      </w:pPr>
      <w:del w:id="226" w:author="Andres Uribe" w:date="2024-08-30T16:23:00Z" w16du:dateUtc="2024-08-30T20:23:00Z">
        <w:r w:rsidRPr="00D80652" w:rsidDel="00E20B5D">
          <w:rPr>
            <w:lang w:val="en-US"/>
          </w:rPr>
          <w:delText xml:space="preserve">SPEC NOTE: </w:delText>
        </w:r>
        <w:r w:rsidDel="00E20B5D">
          <w:rPr>
            <w:lang w:val="en-US"/>
          </w:rPr>
          <w:delText>D</w:delText>
        </w:r>
        <w:r w:rsidRPr="00D80652" w:rsidDel="00E20B5D">
          <w:rPr>
            <w:lang w:val="en-US"/>
          </w:rPr>
          <w:delText>elete the following if there is no requirement for athletic lockers on the project. Check drawings and with pm.</w:delText>
        </w:r>
      </w:del>
    </w:p>
    <w:p w14:paraId="7F2F403C" w14:textId="6A07B711" w:rsidR="003511BD" w:rsidDel="00E20B5D" w:rsidRDefault="003511BD" w:rsidP="003511BD">
      <w:pPr>
        <w:pStyle w:val="Level3"/>
        <w:keepNext w:val="0"/>
        <w:widowControl/>
        <w:numPr>
          <w:ilvl w:val="2"/>
          <w:numId w:val="11"/>
        </w:numPr>
        <w:ind w:left="1440"/>
        <w:rPr>
          <w:del w:id="227" w:author="Andres Uribe" w:date="2024-08-30T16:23:00Z" w16du:dateUtc="2024-08-30T20:23:00Z"/>
        </w:rPr>
      </w:pPr>
      <w:del w:id="228" w:author="Andres Uribe" w:date="2024-08-30T16:23:00Z" w16du:dateUtc="2024-08-30T20:23:00Z">
        <w:r w:rsidDel="00E20B5D">
          <w:delText>******</w:delText>
        </w:r>
        <w:r w:rsidRPr="00D80652" w:rsidDel="00E20B5D">
          <w:delText>Athletic</w:delText>
        </w:r>
        <w:r w:rsidDel="00E20B5D">
          <w:delText xml:space="preserve"> Lockers:</w:delText>
        </w:r>
      </w:del>
    </w:p>
    <w:p w14:paraId="52C027D2" w14:textId="36CD4747" w:rsidR="003511BD" w:rsidDel="00E20B5D" w:rsidRDefault="003511BD" w:rsidP="003511BD">
      <w:pPr>
        <w:pStyle w:val="Level4"/>
        <w:numPr>
          <w:ilvl w:val="3"/>
          <w:numId w:val="11"/>
        </w:numPr>
        <w:ind w:left="2160"/>
        <w:rPr>
          <w:del w:id="229" w:author="Andres Uribe" w:date="2024-08-30T16:23:00Z" w16du:dateUtc="2024-08-30T20:23:00Z"/>
        </w:rPr>
      </w:pPr>
      <w:del w:id="230" w:author="Andres Uribe" w:date="2024-08-30T16:23:00Z" w16du:dateUtc="2024-08-30T20:23:00Z">
        <w:r w:rsidDel="00E20B5D">
          <w:delText>Size: Nominal [12”] [15”] [18"] wide x [12”] [15”] [18”] [21"] deep x [48”] [60”] [66”] [72”] [78"] high.</w:delText>
        </w:r>
      </w:del>
    </w:p>
    <w:p w14:paraId="30C47E07" w14:textId="7B1E542D" w:rsidR="003511BD" w:rsidDel="00E20B5D" w:rsidRDefault="003511BD" w:rsidP="003511BD">
      <w:pPr>
        <w:pStyle w:val="Level4"/>
        <w:numPr>
          <w:ilvl w:val="3"/>
          <w:numId w:val="11"/>
        </w:numPr>
        <w:ind w:left="2160"/>
        <w:rPr>
          <w:del w:id="231" w:author="Andres Uribe" w:date="2024-08-30T16:23:00Z" w16du:dateUtc="2024-08-30T20:23:00Z"/>
        </w:rPr>
      </w:pPr>
      <w:del w:id="232" w:author="Andres Uribe" w:date="2024-08-30T16:23:00Z" w16du:dateUtc="2024-08-30T20:23:00Z">
        <w:r w:rsidDel="00E20B5D">
          <w:delText>Construction:</w:delText>
        </w:r>
      </w:del>
    </w:p>
    <w:p w14:paraId="7D23AB1B" w14:textId="1C2D57C3" w:rsidR="003511BD" w:rsidDel="00E20B5D" w:rsidRDefault="003511BD" w:rsidP="003511BD">
      <w:pPr>
        <w:pStyle w:val="Level5"/>
        <w:numPr>
          <w:ilvl w:val="4"/>
          <w:numId w:val="11"/>
        </w:numPr>
        <w:ind w:left="2880"/>
        <w:rPr>
          <w:del w:id="233" w:author="Andres Uribe" w:date="2024-08-30T16:23:00Z" w16du:dateUtc="2024-08-30T20:23:00Z"/>
        </w:rPr>
      </w:pPr>
      <w:del w:id="234" w:author="Andres Uribe" w:date="2024-08-30T16:23:00Z" w16du:dateUtc="2024-08-30T20:23:00Z">
        <w:r w:rsidDel="00E20B5D">
          <w:delText>Doors: One-piece double wall envelope construction, minimum 16-gauge thick, welded construction, complete with recessed handle box.</w:delText>
        </w:r>
      </w:del>
    </w:p>
    <w:p w14:paraId="5C681F78" w14:textId="375D7B80" w:rsidR="003511BD" w:rsidDel="00E20B5D" w:rsidRDefault="003511BD" w:rsidP="003511BD">
      <w:pPr>
        <w:pStyle w:val="Level5"/>
        <w:numPr>
          <w:ilvl w:val="4"/>
          <w:numId w:val="11"/>
        </w:numPr>
        <w:ind w:left="2880"/>
        <w:rPr>
          <w:del w:id="235" w:author="Andres Uribe" w:date="2024-08-30T16:23:00Z" w16du:dateUtc="2024-08-30T20:23:00Z"/>
        </w:rPr>
      </w:pPr>
      <w:del w:id="236" w:author="Andres Uribe" w:date="2024-08-30T16:23:00Z" w16du:dateUtc="2024-08-30T20:23:00Z">
        <w:r w:rsidDel="00E20B5D">
          <w:delText>Frame: Minimum 16-gauge steel channel, welded construction completes with 11-gauge padlock hasp.</w:delText>
        </w:r>
      </w:del>
    </w:p>
    <w:p w14:paraId="218C37C1" w14:textId="75C2D190" w:rsidR="003511BD" w:rsidDel="00E20B5D" w:rsidRDefault="003511BD" w:rsidP="003511BD">
      <w:pPr>
        <w:pStyle w:val="Level5"/>
        <w:numPr>
          <w:ilvl w:val="4"/>
          <w:numId w:val="11"/>
        </w:numPr>
        <w:ind w:left="2880"/>
        <w:rPr>
          <w:del w:id="237" w:author="Andres Uribe" w:date="2024-08-30T16:23:00Z" w16du:dateUtc="2024-08-30T20:23:00Z"/>
        </w:rPr>
      </w:pPr>
      <w:del w:id="238" w:author="Andres Uribe" w:date="2024-08-30T16:23:00Z" w16du:dateUtc="2024-08-30T20:23:00Z">
        <w:r w:rsidDel="00E20B5D">
          <w:delText>Body: Minimum gauge requirements:</w:delText>
        </w:r>
      </w:del>
    </w:p>
    <w:p w14:paraId="1B43B5F1" w14:textId="4FEEADAA" w:rsidR="003511BD" w:rsidDel="00E20B5D" w:rsidRDefault="003511BD" w:rsidP="00E20B5D">
      <w:pPr>
        <w:pStyle w:val="Level6"/>
        <w:numPr>
          <w:ilvl w:val="5"/>
          <w:numId w:val="11"/>
        </w:numPr>
        <w:rPr>
          <w:del w:id="239" w:author="Andres Uribe" w:date="2024-08-30T16:23:00Z" w16du:dateUtc="2024-08-30T20:23:00Z"/>
        </w:rPr>
        <w:pPrChange w:id="240" w:author="Andres Uribe" w:date="2024-08-30T16:22:00Z" w16du:dateUtc="2024-08-30T20:22:00Z">
          <w:pPr>
            <w:pStyle w:val="Level6"/>
            <w:numPr>
              <w:ilvl w:val="5"/>
              <w:numId w:val="11"/>
            </w:numPr>
            <w:tabs>
              <w:tab w:val="clear" w:pos="3600"/>
              <w:tab w:val="num" w:pos="4320"/>
            </w:tabs>
            <w:autoSpaceDE/>
            <w:autoSpaceDN/>
            <w:adjustRightInd/>
            <w:ind w:hanging="720"/>
            <w:outlineLvl w:val="5"/>
          </w:pPr>
        </w:pPrChange>
      </w:pPr>
      <w:del w:id="241" w:author="Andres Uribe" w:date="2024-08-30T16:23:00Z" w16du:dateUtc="2024-08-30T20:23:00Z">
        <w:r w:rsidDel="00E20B5D">
          <w:delText>Back: 18 gauge.</w:delText>
        </w:r>
      </w:del>
    </w:p>
    <w:p w14:paraId="0FA79554" w14:textId="359A4312" w:rsidR="003511BD" w:rsidDel="00E20B5D" w:rsidRDefault="003511BD" w:rsidP="00E20B5D">
      <w:pPr>
        <w:pStyle w:val="Level6"/>
        <w:numPr>
          <w:ilvl w:val="5"/>
          <w:numId w:val="11"/>
        </w:numPr>
        <w:rPr>
          <w:del w:id="242" w:author="Andres Uribe" w:date="2024-08-30T16:23:00Z" w16du:dateUtc="2024-08-30T20:23:00Z"/>
        </w:rPr>
        <w:pPrChange w:id="243" w:author="Andres Uribe" w:date="2024-08-30T16:22:00Z" w16du:dateUtc="2024-08-30T20:22:00Z">
          <w:pPr>
            <w:pStyle w:val="Level6"/>
            <w:numPr>
              <w:ilvl w:val="5"/>
              <w:numId w:val="11"/>
            </w:numPr>
            <w:tabs>
              <w:tab w:val="clear" w:pos="3600"/>
              <w:tab w:val="num" w:pos="4320"/>
            </w:tabs>
            <w:autoSpaceDE/>
            <w:autoSpaceDN/>
            <w:adjustRightInd/>
            <w:ind w:hanging="720"/>
            <w:outlineLvl w:val="5"/>
          </w:pPr>
        </w:pPrChange>
      </w:pPr>
      <w:del w:id="244" w:author="Andres Uribe" w:date="2024-08-30T16:23:00Z" w16du:dateUtc="2024-08-30T20:23:00Z">
        <w:r w:rsidDel="00E20B5D">
          <w:delText>Sides, Bottom, top and Shelves: 16 gauge.</w:delText>
        </w:r>
      </w:del>
    </w:p>
    <w:p w14:paraId="2B186287" w14:textId="348C3882" w:rsidR="003511BD" w:rsidDel="00E20B5D" w:rsidRDefault="003511BD" w:rsidP="00E20B5D">
      <w:pPr>
        <w:pStyle w:val="Level6"/>
        <w:numPr>
          <w:ilvl w:val="5"/>
          <w:numId w:val="11"/>
        </w:numPr>
        <w:rPr>
          <w:del w:id="245" w:author="Andres Uribe" w:date="2024-08-30T16:23:00Z" w16du:dateUtc="2024-08-30T20:23:00Z"/>
        </w:rPr>
        <w:pPrChange w:id="246" w:author="Andres Uribe" w:date="2024-08-30T16:22:00Z" w16du:dateUtc="2024-08-30T20:22:00Z">
          <w:pPr>
            <w:pStyle w:val="Level6"/>
            <w:numPr>
              <w:ilvl w:val="5"/>
              <w:numId w:val="11"/>
            </w:numPr>
            <w:tabs>
              <w:tab w:val="clear" w:pos="3600"/>
              <w:tab w:val="num" w:pos="4320"/>
            </w:tabs>
            <w:autoSpaceDE/>
            <w:autoSpaceDN/>
            <w:adjustRightInd/>
            <w:ind w:hanging="720"/>
            <w:outlineLvl w:val="5"/>
          </w:pPr>
        </w:pPrChange>
      </w:pPr>
      <w:del w:id="247" w:author="Andres Uribe" w:date="2024-08-30T16:23:00Z" w16du:dateUtc="2024-08-30T20:23:00Z">
        <w:r w:rsidDel="00E20B5D">
          <w:delText>Bolt Spacing: 9" o.c. maximum spacing.</w:delText>
        </w:r>
      </w:del>
    </w:p>
    <w:p w14:paraId="6188928F" w14:textId="5D6079F6" w:rsidR="003511BD" w:rsidDel="00E20B5D" w:rsidRDefault="003511BD" w:rsidP="003511BD">
      <w:pPr>
        <w:pStyle w:val="Level4"/>
        <w:numPr>
          <w:ilvl w:val="3"/>
          <w:numId w:val="11"/>
        </w:numPr>
        <w:ind w:left="2160"/>
        <w:rPr>
          <w:del w:id="248" w:author="Andres Uribe" w:date="2024-08-30T16:23:00Z" w16du:dateUtc="2024-08-30T20:23:00Z"/>
        </w:rPr>
      </w:pPr>
      <w:del w:id="249" w:author="Andres Uribe" w:date="2024-08-30T16:23:00Z" w16du:dateUtc="2024-08-30T20:23:00Z">
        <w:r w:rsidDel="00E20B5D">
          <w:delText>Handle: Recessed lock pocket, one piece construction, 20 gauge.</w:delText>
        </w:r>
      </w:del>
    </w:p>
    <w:p w14:paraId="4F6B56A8" w14:textId="32111482" w:rsidR="003511BD" w:rsidDel="00E20B5D" w:rsidRDefault="003511BD" w:rsidP="003511BD">
      <w:pPr>
        <w:pStyle w:val="Level4"/>
        <w:numPr>
          <w:ilvl w:val="3"/>
          <w:numId w:val="11"/>
        </w:numPr>
        <w:ind w:left="2160"/>
        <w:rPr>
          <w:del w:id="250" w:author="Andres Uribe" w:date="2024-08-30T16:23:00Z" w16du:dateUtc="2024-08-30T20:23:00Z"/>
        </w:rPr>
      </w:pPr>
      <w:del w:id="251" w:author="Andres Uribe" w:date="2024-08-30T16:23:00Z" w16du:dateUtc="2024-08-30T20:23:00Z">
        <w:r w:rsidDel="00E20B5D">
          <w:delText>Tops: Sloped, continuous overtop of a bank of lockers.</w:delText>
        </w:r>
      </w:del>
    </w:p>
    <w:p w14:paraId="63E85BA6" w14:textId="182EC325" w:rsidR="003511BD" w:rsidDel="00E20B5D" w:rsidRDefault="003511BD" w:rsidP="003511BD">
      <w:pPr>
        <w:pStyle w:val="Level4"/>
        <w:numPr>
          <w:ilvl w:val="3"/>
          <w:numId w:val="11"/>
        </w:numPr>
        <w:ind w:left="2160"/>
        <w:rPr>
          <w:del w:id="252" w:author="Andres Uribe" w:date="2024-08-30T16:23:00Z" w16du:dateUtc="2024-08-30T20:23:00Z"/>
        </w:rPr>
      </w:pPr>
      <w:del w:id="253" w:author="Andres Uribe" w:date="2024-08-30T16:23:00Z" w16du:dateUtc="2024-08-30T20:23:00Z">
        <w:r w:rsidDel="00E20B5D">
          <w:delText>Hinge: [Five (5) 14-gauge knuckle hinges] [Continuous, full length 16 gauge piano hinge riveted to both door and frame].</w:delText>
        </w:r>
      </w:del>
    </w:p>
    <w:p w14:paraId="6410C95E" w14:textId="28B50763" w:rsidR="003511BD" w:rsidDel="00E20B5D" w:rsidRDefault="003511BD" w:rsidP="003511BD">
      <w:pPr>
        <w:pStyle w:val="Level4"/>
        <w:numPr>
          <w:ilvl w:val="3"/>
          <w:numId w:val="11"/>
        </w:numPr>
        <w:ind w:left="2160"/>
        <w:rPr>
          <w:del w:id="254" w:author="Andres Uribe" w:date="2024-08-30T16:23:00Z" w16du:dateUtc="2024-08-30T20:23:00Z"/>
        </w:rPr>
      </w:pPr>
      <w:del w:id="255" w:author="Andres Uribe" w:date="2024-08-30T16:23:00Z" w16du:dateUtc="2024-08-30T20:23:00Z">
        <w:r w:rsidDel="00E20B5D">
          <w:delText>Configuration: [Single tier] [Double tier] [Triple tier][Four tier][Six tier].</w:delText>
        </w:r>
      </w:del>
    </w:p>
    <w:p w14:paraId="730A01B9" w14:textId="60E73788" w:rsidR="003511BD" w:rsidDel="00E20B5D" w:rsidRDefault="003511BD" w:rsidP="003511BD">
      <w:pPr>
        <w:pStyle w:val="Level4"/>
        <w:numPr>
          <w:ilvl w:val="3"/>
          <w:numId w:val="11"/>
        </w:numPr>
        <w:ind w:left="2160"/>
        <w:rPr>
          <w:del w:id="256" w:author="Andres Uribe" w:date="2024-08-30T16:23:00Z" w16du:dateUtc="2024-08-30T20:23:00Z"/>
        </w:rPr>
      </w:pPr>
      <w:del w:id="257" w:author="Andres Uribe" w:date="2024-08-30T16:23:00Z" w16du:dateUtc="2024-08-30T20:23:00Z">
        <w:r w:rsidDel="00E20B5D">
          <w:delText>Basis of Design Product:</w:delText>
        </w:r>
      </w:del>
    </w:p>
    <w:p w14:paraId="61F10998" w14:textId="373DDE7D" w:rsidR="003511BD" w:rsidDel="00E20B5D" w:rsidRDefault="003511BD" w:rsidP="003511BD">
      <w:pPr>
        <w:pStyle w:val="SpecNotes"/>
        <w:rPr>
          <w:del w:id="258" w:author="Andres Uribe" w:date="2024-08-30T16:23:00Z" w16du:dateUtc="2024-08-30T20:23:00Z"/>
        </w:rPr>
      </w:pPr>
      <w:del w:id="259" w:author="Andres Uribe" w:date="2024-08-30T16:23:00Z" w16du:dateUtc="2024-08-30T20:23:00Z">
        <w:r w:rsidDel="00E20B5D">
          <w:delText>SPEC NOTE: Select one of the products and manufacturers below to use as the basis of design product.</w:delText>
        </w:r>
      </w:del>
    </w:p>
    <w:p w14:paraId="770A01EE" w14:textId="55B38613" w:rsidR="003511BD" w:rsidDel="00E20B5D" w:rsidRDefault="003511BD" w:rsidP="003511BD">
      <w:pPr>
        <w:pStyle w:val="Level5"/>
        <w:numPr>
          <w:ilvl w:val="4"/>
          <w:numId w:val="11"/>
        </w:numPr>
        <w:ind w:left="2880"/>
        <w:rPr>
          <w:del w:id="260" w:author="Andres Uribe" w:date="2024-08-30T16:23:00Z" w16du:dateUtc="2024-08-30T20:23:00Z"/>
        </w:rPr>
      </w:pPr>
      <w:del w:id="261" w:author="Andres Uribe" w:date="2024-08-30T16:23:00Z" w16du:dateUtc="2024-08-30T20:23:00Z">
        <w:r w:rsidDel="00E20B5D">
          <w:delText>Competitor Collection by ASI Storage Solutions Inc.</w:delText>
        </w:r>
      </w:del>
    </w:p>
    <w:p w14:paraId="55F8EF03" w14:textId="131C9FD6" w:rsidR="003511BD" w:rsidDel="00E20B5D" w:rsidRDefault="003511BD" w:rsidP="003511BD">
      <w:pPr>
        <w:pStyle w:val="Level5"/>
        <w:numPr>
          <w:ilvl w:val="4"/>
          <w:numId w:val="11"/>
        </w:numPr>
        <w:ind w:left="2880"/>
        <w:rPr>
          <w:del w:id="262" w:author="Andres Uribe" w:date="2024-08-30T16:23:00Z" w16du:dateUtc="2024-08-30T20:23:00Z"/>
        </w:rPr>
      </w:pPr>
      <w:del w:id="263" w:author="Andres Uribe" w:date="2024-08-30T16:23:00Z" w16du:dateUtc="2024-08-30T20:23:00Z">
        <w:r w:rsidDel="00E20B5D">
          <w:delText>Athletic Series, Summit Model by Shanahan's Building Products.</w:delText>
        </w:r>
      </w:del>
    </w:p>
    <w:p w14:paraId="49F62121" w14:textId="633EE057" w:rsidR="003511BD" w:rsidDel="00E20B5D" w:rsidRDefault="003511BD" w:rsidP="003511BD">
      <w:pPr>
        <w:pStyle w:val="Level5"/>
        <w:numPr>
          <w:ilvl w:val="4"/>
          <w:numId w:val="11"/>
        </w:numPr>
        <w:ind w:left="2880"/>
        <w:rPr>
          <w:del w:id="264" w:author="Andres Uribe" w:date="2024-08-30T16:23:00Z" w16du:dateUtc="2024-08-30T20:23:00Z"/>
        </w:rPr>
      </w:pPr>
      <w:del w:id="265" w:author="Andres Uribe" w:date="2024-08-30T16:23:00Z" w16du:dateUtc="2024-08-30T20:23:00Z">
        <w:r w:rsidDel="00E20B5D">
          <w:delText>Tri-Lok Mod-U-Vent II Metal Locker by General Storage Systems Ltd.</w:delText>
        </w:r>
      </w:del>
    </w:p>
    <w:p w14:paraId="0261BD11" w14:textId="272EE7ED" w:rsidR="003511BD" w:rsidDel="00E20B5D" w:rsidRDefault="003511BD" w:rsidP="003511BD">
      <w:pPr>
        <w:pStyle w:val="Level5"/>
        <w:numPr>
          <w:ilvl w:val="4"/>
          <w:numId w:val="11"/>
        </w:numPr>
        <w:ind w:left="2880"/>
        <w:rPr>
          <w:del w:id="266" w:author="Andres Uribe" w:date="2024-08-30T16:23:00Z" w16du:dateUtc="2024-08-30T20:23:00Z"/>
        </w:rPr>
      </w:pPr>
      <w:del w:id="267" w:author="Andres Uribe" w:date="2024-08-30T16:23:00Z" w16du:dateUtc="2024-08-30T20:23:00Z">
        <w:r w:rsidDel="00E20B5D">
          <w:delText>Gladiator Lockers by Hadrian Manufacturing Inc.</w:delText>
        </w:r>
      </w:del>
    </w:p>
    <w:p w14:paraId="7A9EF2FD" w14:textId="33EBD4E9" w:rsidR="003511BD" w:rsidRDefault="004B5067" w:rsidP="003511BD">
      <w:pPr>
        <w:pStyle w:val="Level3"/>
        <w:keepNext w:val="0"/>
        <w:widowControl/>
        <w:numPr>
          <w:ilvl w:val="2"/>
          <w:numId w:val="11"/>
        </w:numPr>
        <w:ind w:left="1440"/>
      </w:pPr>
      <w:ins w:id="268" w:author="Andres Uribe" w:date="2024-08-30T16:42:00Z" w16du:dateUtc="2024-08-30T20:42:00Z">
        <w:r>
          <w:t xml:space="preserve">Wood </w:t>
        </w:r>
      </w:ins>
      <w:r w:rsidR="003511BD" w:rsidRPr="001B05D0">
        <w:t>Benches</w:t>
      </w:r>
      <w:r w:rsidR="003511BD">
        <w:t>:</w:t>
      </w:r>
    </w:p>
    <w:p w14:paraId="3E909489" w14:textId="7C4BE1F6" w:rsidR="004B5067" w:rsidRDefault="004B5067" w:rsidP="004B5067">
      <w:pPr>
        <w:pStyle w:val="Level4"/>
        <w:rPr>
          <w:ins w:id="269" w:author="Andres Uribe" w:date="2024-08-30T16:43:00Z" w16du:dateUtc="2024-08-30T20:43:00Z"/>
        </w:rPr>
        <w:pPrChange w:id="270" w:author="Andres Uribe" w:date="2024-08-30T16:43:00Z" w16du:dateUtc="2024-08-30T20:43:00Z">
          <w:pPr>
            <w:pStyle w:val="Level4"/>
            <w:numPr>
              <w:numId w:val="11"/>
            </w:numPr>
            <w:tabs>
              <w:tab w:val="clear" w:pos="504"/>
            </w:tabs>
            <w:ind w:left="2880"/>
          </w:pPr>
        </w:pPrChange>
      </w:pPr>
      <w:ins w:id="271" w:author="Andres Uribe" w:date="2024-08-30T16:43:00Z" w16du:dateUtc="2024-08-30T20:43:00Z">
        <w:r>
          <w:t>Bench Seats:</w:t>
        </w:r>
      </w:ins>
    </w:p>
    <w:p w14:paraId="4B9F3232" w14:textId="128DD9C8" w:rsidR="004B5067" w:rsidRDefault="004B5067" w:rsidP="004B5067">
      <w:pPr>
        <w:pStyle w:val="Level5"/>
        <w:rPr>
          <w:ins w:id="272" w:author="Andres Uribe" w:date="2024-08-30T16:43:00Z" w16du:dateUtc="2024-08-30T20:43:00Z"/>
        </w:rPr>
        <w:pPrChange w:id="273" w:author="Andres Uribe" w:date="2024-08-30T16:43:00Z" w16du:dateUtc="2024-08-30T20:43:00Z">
          <w:pPr>
            <w:pStyle w:val="Level4"/>
            <w:numPr>
              <w:numId w:val="11"/>
            </w:numPr>
            <w:tabs>
              <w:tab w:val="clear" w:pos="504"/>
            </w:tabs>
            <w:ind w:left="2880"/>
          </w:pPr>
        </w:pPrChange>
      </w:pPr>
      <w:ins w:id="274" w:author="Andres Uribe" w:date="2024-08-30T16:43:00Z" w16du:dateUtc="2024-08-30T20:43:00Z">
        <w:r>
          <w:t>Construct of laminated hard maple or similar hardwood standard with the manufacturer, 33 mm thick, of widths and lengths shown, with rounded exposed corners and edges, and smoothly sanded surfaces. Finish wood tops with 2 coats of clear polyurethane varnish or other clear finish system standard with the manufacturer.</w:t>
        </w:r>
      </w:ins>
    </w:p>
    <w:p w14:paraId="35558D9E" w14:textId="0767E5ED" w:rsidR="004B5067" w:rsidRDefault="004B5067" w:rsidP="004B5067">
      <w:pPr>
        <w:pStyle w:val="Level5"/>
        <w:rPr>
          <w:ins w:id="275" w:author="Andres Uribe" w:date="2024-08-30T16:43:00Z" w16du:dateUtc="2024-08-30T20:43:00Z"/>
        </w:rPr>
        <w:pPrChange w:id="276" w:author="Andres Uribe" w:date="2024-08-30T16:43:00Z" w16du:dateUtc="2024-08-30T20:43:00Z">
          <w:pPr>
            <w:pStyle w:val="Level4"/>
            <w:numPr>
              <w:numId w:val="11"/>
            </w:numPr>
            <w:tabs>
              <w:tab w:val="clear" w:pos="504"/>
            </w:tabs>
            <w:ind w:left="2880"/>
          </w:pPr>
        </w:pPrChange>
      </w:pPr>
      <w:ins w:id="277" w:author="Andres Uribe" w:date="2024-08-30T16:43:00Z" w16du:dateUtc="2024-08-30T20:43:00Z">
        <w:r>
          <w:t>As an alternate, locker benches may be high-density polyethylene solid plastic. Colour as selected by Consultant.</w:t>
        </w:r>
      </w:ins>
    </w:p>
    <w:p w14:paraId="2E26BDFE" w14:textId="4B33822B" w:rsidR="004B5067" w:rsidRDefault="004B5067" w:rsidP="004B5067">
      <w:pPr>
        <w:pStyle w:val="Level4"/>
        <w:rPr>
          <w:ins w:id="278" w:author="Andres Uribe" w:date="2024-08-30T16:43:00Z" w16du:dateUtc="2024-08-30T20:43:00Z"/>
        </w:rPr>
        <w:pPrChange w:id="279" w:author="Andres Uribe" w:date="2024-08-30T16:43:00Z" w16du:dateUtc="2024-08-30T20:43:00Z">
          <w:pPr>
            <w:pStyle w:val="Level4"/>
            <w:numPr>
              <w:numId w:val="11"/>
            </w:numPr>
            <w:tabs>
              <w:tab w:val="clear" w:pos="504"/>
            </w:tabs>
            <w:ind w:left="2880"/>
          </w:pPr>
        </w:pPrChange>
      </w:pPr>
      <w:ins w:id="280" w:author="Andres Uribe" w:date="2024-08-30T16:43:00Z" w16du:dateUtc="2024-08-30T20:43:00Z">
        <w:r>
          <w:t>Bench Supports:</w:t>
        </w:r>
      </w:ins>
    </w:p>
    <w:p w14:paraId="606C6063" w14:textId="10AC2732" w:rsidR="004B5067" w:rsidRDefault="004B5067" w:rsidP="004B5067">
      <w:pPr>
        <w:pStyle w:val="Level5"/>
        <w:rPr>
          <w:ins w:id="281" w:author="Andres Uribe" w:date="2024-08-30T16:44:00Z" w16du:dateUtc="2024-08-30T20:44:00Z"/>
        </w:rPr>
      </w:pPr>
      <w:ins w:id="282" w:author="Andres Uribe" w:date="2024-08-30T16:43:00Z" w16du:dateUtc="2024-08-30T20:43:00Z">
        <w:r>
          <w:t>Provide steel pedestals for locker room benches, of minimum 33 mm O.D. steel pipe or tubing, with top and bottom steel flanges welded thereto and pre-drilled for expansion bolting to floor. Provide stainless steel anchor bolts. Finish pedestals with baked enamel to match</w:t>
        </w:r>
      </w:ins>
      <w:ins w:id="283" w:author="Andres Uribe" w:date="2024-08-30T16:44:00Z" w16du:dateUtc="2024-08-30T20:44:00Z">
        <w:r>
          <w:t xml:space="preserve"> lockers.</w:t>
        </w:r>
      </w:ins>
    </w:p>
    <w:p w14:paraId="4875A46A" w14:textId="4A52D362" w:rsidR="004B5067" w:rsidRDefault="004B5067" w:rsidP="004B5067">
      <w:pPr>
        <w:pStyle w:val="Level4"/>
        <w:rPr>
          <w:ins w:id="284" w:author="Andres Uribe" w:date="2024-08-30T16:45:00Z" w16du:dateUtc="2024-08-30T20:45:00Z"/>
        </w:rPr>
        <w:pPrChange w:id="285" w:author="Andres Uribe" w:date="2024-08-30T16:45:00Z" w16du:dateUtc="2024-08-30T20:45:00Z">
          <w:pPr>
            <w:pStyle w:val="Level4"/>
            <w:tabs>
              <w:tab w:val="clear" w:pos="504"/>
            </w:tabs>
            <w:ind w:left="2880"/>
          </w:pPr>
        </w:pPrChange>
      </w:pPr>
      <w:ins w:id="286" w:author="Andres Uribe" w:date="2024-08-30T16:45:00Z" w16du:dateUtc="2024-08-30T20:45:00Z">
        <w:r>
          <w:lastRenderedPageBreak/>
          <w:t>Bench Types, Quantity and Locations:</w:t>
        </w:r>
      </w:ins>
    </w:p>
    <w:p w14:paraId="7E92DA10" w14:textId="2DACFD2F" w:rsidR="004B5067" w:rsidRDefault="004B5067" w:rsidP="004B5067">
      <w:pPr>
        <w:pStyle w:val="Level5"/>
        <w:tabs>
          <w:tab w:val="clear" w:pos="504"/>
        </w:tabs>
        <w:rPr>
          <w:ins w:id="287" w:author="Andres Uribe" w:date="2024-08-30T16:45:00Z" w16du:dateUtc="2024-08-30T20:45:00Z"/>
        </w:rPr>
        <w:pPrChange w:id="288" w:author="Andres Uribe" w:date="2024-08-30T16:46:00Z" w16du:dateUtc="2024-08-30T20:46:00Z">
          <w:pPr>
            <w:pStyle w:val="Level4"/>
            <w:tabs>
              <w:tab w:val="clear" w:pos="504"/>
            </w:tabs>
            <w:ind w:left="2880"/>
          </w:pPr>
        </w:pPrChange>
      </w:pPr>
      <w:ins w:id="289" w:author="Andres Uribe" w:date="2024-08-30T16:45:00Z" w16du:dateUtc="2024-08-30T20:45:00Z">
        <w:r>
          <w:t>Type 1 – Size: 380 mm W x 1525 mm L</w:t>
        </w:r>
      </w:ins>
      <w:ins w:id="290" w:author="Andres Uribe" w:date="2024-08-30T16:46:00Z" w16du:dateUtc="2024-08-30T20:46:00Z">
        <w:r>
          <w:t>.</w:t>
        </w:r>
      </w:ins>
    </w:p>
    <w:p w14:paraId="2C36758C" w14:textId="7CE4B324" w:rsidR="004B5067" w:rsidRDefault="004B5067" w:rsidP="004B5067">
      <w:pPr>
        <w:pStyle w:val="Level5"/>
        <w:rPr>
          <w:ins w:id="291" w:author="Andres Uribe" w:date="2024-08-30T16:45:00Z" w16du:dateUtc="2024-08-30T20:45:00Z"/>
        </w:rPr>
        <w:pPrChange w:id="292" w:author="Andres Uribe" w:date="2024-08-30T16:46:00Z" w16du:dateUtc="2024-08-30T20:46:00Z">
          <w:pPr>
            <w:pStyle w:val="Level4"/>
            <w:tabs>
              <w:tab w:val="clear" w:pos="504"/>
            </w:tabs>
            <w:ind w:left="2880"/>
          </w:pPr>
        </w:pPrChange>
      </w:pPr>
      <w:ins w:id="293" w:author="Andres Uribe" w:date="2024-08-30T16:45:00Z" w16du:dateUtc="2024-08-30T20:45:00Z">
        <w:r>
          <w:t>Type 2 – Size: 610 mm W x length as indicated on plans.</w:t>
        </w:r>
      </w:ins>
    </w:p>
    <w:p w14:paraId="3EDCCE7F" w14:textId="72F4058D" w:rsidR="003511BD" w:rsidDel="004B5067" w:rsidRDefault="003511BD" w:rsidP="003511BD">
      <w:pPr>
        <w:pStyle w:val="Level4"/>
        <w:numPr>
          <w:ilvl w:val="3"/>
          <w:numId w:val="11"/>
        </w:numPr>
        <w:ind w:left="2160"/>
        <w:rPr>
          <w:del w:id="294" w:author="Andres Uribe" w:date="2024-08-30T16:47:00Z" w16du:dateUtc="2024-08-30T20:47:00Z"/>
        </w:rPr>
      </w:pPr>
      <w:del w:id="295" w:author="Andres Uribe" w:date="2024-08-30T16:47:00Z" w16du:dateUtc="2024-08-30T20:47:00Z">
        <w:r w:rsidDel="004B5067">
          <w:delText>Moveable Bench: 16 gauge brushed stainless steel pedestal, 2" diameter, minimum 16" high.</w:delText>
        </w:r>
      </w:del>
    </w:p>
    <w:p w14:paraId="37EAAEFC" w14:textId="49FA11F0" w:rsidR="003511BD" w:rsidDel="004B5067" w:rsidRDefault="003511BD" w:rsidP="003511BD">
      <w:pPr>
        <w:pStyle w:val="Level4"/>
        <w:numPr>
          <w:ilvl w:val="3"/>
          <w:numId w:val="11"/>
        </w:numPr>
        <w:ind w:left="2160"/>
        <w:rPr>
          <w:del w:id="296" w:author="Andres Uribe" w:date="2024-08-30T16:47:00Z" w16du:dateUtc="2024-08-30T20:47:00Z"/>
        </w:rPr>
      </w:pPr>
      <w:del w:id="297" w:author="Andres Uribe" w:date="2024-08-30T16:47:00Z" w16du:dateUtc="2024-08-30T20:47:00Z">
        <w:r w:rsidDel="004B5067">
          <w:delText>Stationary Bench: Steel tube pedestal, 1-1/2" diameter steel tubing with 10-gauge steel flanges welded to each end.</w:delText>
        </w:r>
      </w:del>
    </w:p>
    <w:p w14:paraId="4147D303" w14:textId="1EB118D6" w:rsidR="003511BD" w:rsidDel="004B5067" w:rsidRDefault="003511BD" w:rsidP="003511BD">
      <w:pPr>
        <w:pStyle w:val="Level4"/>
        <w:numPr>
          <w:ilvl w:val="3"/>
          <w:numId w:val="11"/>
        </w:numPr>
        <w:ind w:left="2160"/>
        <w:rPr>
          <w:del w:id="298" w:author="Andres Uribe" w:date="2024-08-30T16:47:00Z" w16du:dateUtc="2024-08-30T20:47:00Z"/>
        </w:rPr>
      </w:pPr>
      <w:del w:id="299" w:author="Andres Uribe" w:date="2024-08-30T16:47:00Z" w16du:dateUtc="2024-08-30T20:47:00Z">
        <w:r w:rsidDel="004B5067">
          <w:delText>Length: As indicated on Drawings.</w:delText>
        </w:r>
      </w:del>
    </w:p>
    <w:p w14:paraId="7B76EF48" w14:textId="626E3B94" w:rsidR="003511BD" w:rsidDel="004B5067" w:rsidRDefault="003511BD" w:rsidP="003511BD">
      <w:pPr>
        <w:pStyle w:val="Level4"/>
        <w:numPr>
          <w:ilvl w:val="3"/>
          <w:numId w:val="11"/>
        </w:numPr>
        <w:ind w:left="2160"/>
        <w:rPr>
          <w:del w:id="300" w:author="Andres Uribe" w:date="2024-08-30T16:47:00Z" w16du:dateUtc="2024-08-30T20:47:00Z"/>
        </w:rPr>
      </w:pPr>
      <w:del w:id="301" w:author="Andres Uribe" w:date="2024-08-30T16:47:00Z" w16du:dateUtc="2024-08-30T20:47:00Z">
        <w:r w:rsidDel="004B5067">
          <w:delText>Pedestal Spacing: Minimum 4' o.c.</w:delText>
        </w:r>
      </w:del>
    </w:p>
    <w:p w14:paraId="1CC68B27" w14:textId="5C334540" w:rsidR="003511BD" w:rsidDel="004B5067" w:rsidRDefault="003511BD" w:rsidP="003511BD">
      <w:pPr>
        <w:pStyle w:val="Level4"/>
        <w:numPr>
          <w:ilvl w:val="3"/>
          <w:numId w:val="11"/>
        </w:numPr>
        <w:ind w:left="2160"/>
        <w:rPr>
          <w:del w:id="302" w:author="Andres Uribe" w:date="2024-08-30T16:47:00Z" w16du:dateUtc="2024-08-30T20:47:00Z"/>
        </w:rPr>
      </w:pPr>
      <w:del w:id="303" w:author="Andres Uribe" w:date="2024-08-30T16:47:00Z" w16du:dateUtc="2024-08-30T20:47:00Z">
        <w:r w:rsidDel="004B5067">
          <w:delText>Wood Tops: 1-1/4" thick laminated maple hardwood strip bench top with bullnosed edges and 2 coats clear polyurethane finish.</w:delText>
        </w:r>
      </w:del>
    </w:p>
    <w:p w14:paraId="07D52386" w14:textId="02F29E38" w:rsidR="003511BD" w:rsidDel="004B5067" w:rsidRDefault="003511BD" w:rsidP="003511BD">
      <w:pPr>
        <w:pStyle w:val="Level4"/>
        <w:numPr>
          <w:ilvl w:val="3"/>
          <w:numId w:val="11"/>
        </w:numPr>
        <w:ind w:left="2160"/>
        <w:rPr>
          <w:del w:id="304" w:author="Andres Uribe" w:date="2024-08-30T16:47:00Z" w16du:dateUtc="2024-08-30T20:47:00Z"/>
        </w:rPr>
      </w:pPr>
      <w:del w:id="305" w:author="Andres Uribe" w:date="2024-08-30T16:47:00Z" w16du:dateUtc="2024-08-30T20:47:00Z">
        <w:r w:rsidDel="004B5067">
          <w:delText>Manufacturer: To match manufacturer of metal lockers specified above.</w:delText>
        </w:r>
      </w:del>
    </w:p>
    <w:p w14:paraId="16C082AE" w14:textId="77777777" w:rsidR="003511BD" w:rsidRDefault="003511BD" w:rsidP="003511BD">
      <w:pPr>
        <w:pStyle w:val="Level2"/>
        <w:numPr>
          <w:ilvl w:val="1"/>
          <w:numId w:val="11"/>
        </w:numPr>
      </w:pPr>
      <w:r>
        <w:t>materials</w:t>
      </w:r>
    </w:p>
    <w:p w14:paraId="72620D1F" w14:textId="77777777" w:rsidR="003511BD" w:rsidRDefault="003511BD" w:rsidP="003511BD">
      <w:pPr>
        <w:pStyle w:val="Level3"/>
        <w:keepNext w:val="0"/>
        <w:widowControl/>
        <w:numPr>
          <w:ilvl w:val="2"/>
          <w:numId w:val="11"/>
        </w:numPr>
        <w:ind w:left="1440"/>
      </w:pPr>
      <w:r>
        <w:t>Sheet Steel:  Cold rolled carbon steel, commercial quality stretcher levelled, or temper rolled to stretcher levelled standard of flatness free from surface imperfections and conforming to ASTM A 366/A 336M-91.</w:t>
      </w:r>
    </w:p>
    <w:p w14:paraId="369E5C24" w14:textId="77777777" w:rsidR="003511BD" w:rsidRDefault="003511BD" w:rsidP="003511BD">
      <w:pPr>
        <w:pStyle w:val="Level3"/>
        <w:keepNext w:val="0"/>
        <w:widowControl/>
        <w:numPr>
          <w:ilvl w:val="2"/>
          <w:numId w:val="11"/>
        </w:numPr>
        <w:ind w:left="1440"/>
      </w:pPr>
      <w:r>
        <w:t>Locker Paint:  Electrostatically applied, thermo-setting, high performance primer and powder coating.</w:t>
      </w:r>
    </w:p>
    <w:p w14:paraId="7441B0E9" w14:textId="77777777" w:rsidR="003511BD" w:rsidRDefault="003511BD" w:rsidP="003511BD">
      <w:pPr>
        <w:pStyle w:val="Level3"/>
        <w:keepNext w:val="0"/>
        <w:widowControl/>
        <w:numPr>
          <w:ilvl w:val="2"/>
          <w:numId w:val="11"/>
        </w:numPr>
        <w:ind w:left="1440"/>
      </w:pPr>
      <w:r>
        <w:t>Welding Materials:  Conforming to CSA W59.</w:t>
      </w:r>
    </w:p>
    <w:p w14:paraId="172CC0B3" w14:textId="77777777" w:rsidR="003511BD" w:rsidRDefault="003511BD" w:rsidP="003511BD">
      <w:pPr>
        <w:pStyle w:val="Level3"/>
        <w:keepNext w:val="0"/>
        <w:widowControl/>
        <w:numPr>
          <w:ilvl w:val="2"/>
          <w:numId w:val="11"/>
        </w:numPr>
        <w:ind w:left="1440"/>
      </w:pPr>
      <w:r>
        <w:t>Fasteners:  Non-corrosive type.</w:t>
      </w:r>
    </w:p>
    <w:p w14:paraId="2AE955CA" w14:textId="77777777" w:rsidR="003511BD" w:rsidRDefault="003511BD" w:rsidP="003511BD">
      <w:pPr>
        <w:pStyle w:val="Level3"/>
        <w:keepNext w:val="0"/>
        <w:widowControl/>
        <w:numPr>
          <w:ilvl w:val="2"/>
          <w:numId w:val="11"/>
        </w:numPr>
        <w:ind w:left="1440"/>
      </w:pPr>
      <w:r>
        <w:t>Hardwood:  AWMAC premium grade, Maple species.</w:t>
      </w:r>
    </w:p>
    <w:p w14:paraId="548CFA27" w14:textId="77777777" w:rsidR="003511BD" w:rsidRDefault="003511BD" w:rsidP="003511BD">
      <w:pPr>
        <w:pStyle w:val="Level3"/>
        <w:keepNext w:val="0"/>
        <w:widowControl/>
        <w:numPr>
          <w:ilvl w:val="2"/>
          <w:numId w:val="11"/>
        </w:numPr>
        <w:ind w:left="1440"/>
      </w:pPr>
      <w:r>
        <w:t>Hardwood Laminating Adhesive:  Water resistant urea-formaldehyde resin type conforming to CSA 0112 Series-M, Type 1.</w:t>
      </w:r>
    </w:p>
    <w:p w14:paraId="3F6586DB" w14:textId="77777777" w:rsidR="003511BD" w:rsidRDefault="003511BD" w:rsidP="003511BD">
      <w:pPr>
        <w:pStyle w:val="Level3"/>
        <w:keepNext w:val="0"/>
        <w:widowControl/>
        <w:numPr>
          <w:ilvl w:val="2"/>
          <w:numId w:val="11"/>
        </w:numPr>
        <w:ind w:left="1440"/>
      </w:pPr>
      <w:r>
        <w:t>Steel Tube:  Conforming to ASTM A 53-906.</w:t>
      </w:r>
    </w:p>
    <w:p w14:paraId="34F34D7C" w14:textId="77777777" w:rsidR="003511BD" w:rsidRDefault="003511BD" w:rsidP="003511BD">
      <w:pPr>
        <w:pStyle w:val="Level3"/>
        <w:keepNext w:val="0"/>
        <w:widowControl/>
        <w:numPr>
          <w:ilvl w:val="2"/>
          <w:numId w:val="11"/>
        </w:numPr>
        <w:ind w:left="1440"/>
      </w:pPr>
      <w:r>
        <w:t>Steel Plate:  Conforming to CAN/CSA-G40.20/G40.21, Grade 44W.</w:t>
      </w:r>
    </w:p>
    <w:p w14:paraId="74F06449" w14:textId="77777777" w:rsidR="003511BD" w:rsidRDefault="003511BD" w:rsidP="003511BD">
      <w:pPr>
        <w:pStyle w:val="Level3"/>
        <w:keepNext w:val="0"/>
        <w:widowControl/>
        <w:numPr>
          <w:ilvl w:val="2"/>
          <w:numId w:val="11"/>
        </w:numPr>
        <w:ind w:left="1440"/>
      </w:pPr>
      <w:proofErr w:type="spellStart"/>
      <w:r>
        <w:t>Chromeplating</w:t>
      </w:r>
      <w:proofErr w:type="spellEnd"/>
      <w:r>
        <w:t>:  Chrome plating on steel by "electroplating" method, with plating sequence as follows; 0.00035" thickness of Copper, followed by 0.00039" thickness of nickel, followed by 0.00064" thickness of chromium.</w:t>
      </w:r>
    </w:p>
    <w:p w14:paraId="45444758" w14:textId="77777777" w:rsidR="003511BD" w:rsidRDefault="003511BD" w:rsidP="003511BD">
      <w:pPr>
        <w:pStyle w:val="Level3"/>
        <w:keepNext w:val="0"/>
        <w:widowControl/>
        <w:numPr>
          <w:ilvl w:val="2"/>
          <w:numId w:val="11"/>
        </w:numPr>
        <w:ind w:left="1440"/>
      </w:pPr>
      <w:r>
        <w:t>Polyurethane Coating:  Oil-modified, clear gloss or stain interior type conforming to CAN/CGSB-1.175-M.</w:t>
      </w:r>
    </w:p>
    <w:p w14:paraId="6771DA80" w14:textId="77777777" w:rsidR="003511BD" w:rsidRDefault="003511BD" w:rsidP="003511BD">
      <w:pPr>
        <w:pStyle w:val="Level2"/>
        <w:numPr>
          <w:ilvl w:val="1"/>
          <w:numId w:val="11"/>
        </w:numPr>
      </w:pPr>
      <w:r>
        <w:t>FINISHES</w:t>
      </w:r>
    </w:p>
    <w:p w14:paraId="15D8510C" w14:textId="77777777" w:rsidR="003511BD" w:rsidRDefault="003511BD" w:rsidP="003511BD">
      <w:pPr>
        <w:pStyle w:val="Level3"/>
        <w:keepNext w:val="0"/>
        <w:widowControl/>
        <w:numPr>
          <w:ilvl w:val="2"/>
          <w:numId w:val="11"/>
        </w:numPr>
        <w:ind w:left="1440"/>
      </w:pPr>
      <w:r>
        <w:t>Lockers:</w:t>
      </w:r>
    </w:p>
    <w:p w14:paraId="26A9E618" w14:textId="77777777" w:rsidR="003511BD" w:rsidRPr="00E92AD7" w:rsidRDefault="003511BD" w:rsidP="003511BD">
      <w:pPr>
        <w:pStyle w:val="Level4"/>
        <w:numPr>
          <w:ilvl w:val="3"/>
          <w:numId w:val="11"/>
        </w:numPr>
        <w:ind w:left="2160"/>
      </w:pPr>
      <w:r w:rsidRPr="00E92AD7">
        <w:t>Specially treat metal locker surfaces by phosphate conversion process conforming to CGSB 31-GP-105a, ready to receive locker paint finish.</w:t>
      </w:r>
    </w:p>
    <w:p w14:paraId="5EECEB0D" w14:textId="77777777" w:rsidR="003511BD" w:rsidRDefault="003511BD" w:rsidP="003511BD">
      <w:pPr>
        <w:pStyle w:val="Level4"/>
        <w:numPr>
          <w:ilvl w:val="3"/>
          <w:numId w:val="11"/>
        </w:numPr>
        <w:ind w:left="2160"/>
      </w:pPr>
      <w:r w:rsidRPr="00E92AD7">
        <w:t>Electrostatically</w:t>
      </w:r>
      <w:r>
        <w:t xml:space="preserve"> apply locker paint to all metal locker surfaces.  Colours as selected by Consultant from manufacturer's standard product range.</w:t>
      </w:r>
    </w:p>
    <w:p w14:paraId="420244BD" w14:textId="77777777" w:rsidR="003511BD" w:rsidRDefault="003511BD" w:rsidP="003511BD">
      <w:pPr>
        <w:pStyle w:val="Level3"/>
        <w:keepNext w:val="0"/>
        <w:widowControl/>
        <w:numPr>
          <w:ilvl w:val="2"/>
          <w:numId w:val="11"/>
        </w:numPr>
        <w:ind w:left="1440"/>
      </w:pPr>
      <w:r>
        <w:t>Bench Tops:</w:t>
      </w:r>
    </w:p>
    <w:p w14:paraId="6C13D987" w14:textId="77777777" w:rsidR="003511BD" w:rsidRDefault="003511BD" w:rsidP="003511BD">
      <w:pPr>
        <w:pStyle w:val="Level4"/>
        <w:numPr>
          <w:ilvl w:val="3"/>
          <w:numId w:val="11"/>
        </w:numPr>
        <w:ind w:left="2160"/>
      </w:pPr>
      <w:r>
        <w:t>Two coats of clear polyurethane coating.  Lightly sand surfaces and wipe with tack rag before applying second coat.</w:t>
      </w:r>
    </w:p>
    <w:p w14:paraId="508D0C33" w14:textId="77777777" w:rsidR="003511BD" w:rsidRDefault="003511BD" w:rsidP="003511BD">
      <w:pPr>
        <w:pStyle w:val="Level3"/>
        <w:keepNext w:val="0"/>
        <w:widowControl/>
        <w:numPr>
          <w:ilvl w:val="2"/>
          <w:numId w:val="11"/>
        </w:numPr>
        <w:ind w:left="1440"/>
      </w:pPr>
      <w:r>
        <w:t>Bench Frames:</w:t>
      </w:r>
    </w:p>
    <w:p w14:paraId="4E19D99E" w14:textId="77777777" w:rsidR="003511BD" w:rsidRDefault="003511BD" w:rsidP="003511BD">
      <w:pPr>
        <w:pStyle w:val="Level4"/>
        <w:numPr>
          <w:ilvl w:val="3"/>
          <w:numId w:val="11"/>
        </w:numPr>
        <w:ind w:left="2160"/>
      </w:pPr>
      <w:r>
        <w:t>Chrome-plated after fabrication.</w:t>
      </w:r>
    </w:p>
    <w:p w14:paraId="50BE5B1D" w14:textId="77777777" w:rsidR="003511BD" w:rsidRDefault="003511BD" w:rsidP="003511BD">
      <w:pPr>
        <w:pStyle w:val="Level2"/>
        <w:numPr>
          <w:ilvl w:val="1"/>
          <w:numId w:val="11"/>
        </w:numPr>
      </w:pPr>
      <w:r>
        <w:lastRenderedPageBreak/>
        <w:t>FABRICATION</w:t>
      </w:r>
    </w:p>
    <w:p w14:paraId="31BA43C6" w14:textId="77777777" w:rsidR="003511BD" w:rsidRDefault="003511BD" w:rsidP="003511BD">
      <w:pPr>
        <w:pStyle w:val="Level3"/>
        <w:keepNext w:val="0"/>
        <w:widowControl/>
        <w:numPr>
          <w:ilvl w:val="2"/>
          <w:numId w:val="11"/>
        </w:numPr>
        <w:ind w:left="1440"/>
      </w:pPr>
      <w:r>
        <w:t>General: Make work square, plumb, straight and true.  Make joints and intersections tightly fitted and securely fastened.</w:t>
      </w:r>
    </w:p>
    <w:p w14:paraId="51C6CD68" w14:textId="77777777" w:rsidR="003511BD" w:rsidRDefault="003511BD" w:rsidP="003511BD">
      <w:pPr>
        <w:pStyle w:val="Level3"/>
        <w:keepNext w:val="0"/>
        <w:widowControl/>
        <w:numPr>
          <w:ilvl w:val="2"/>
          <w:numId w:val="11"/>
        </w:numPr>
        <w:ind w:left="1440"/>
      </w:pPr>
      <w:r>
        <w:t>Finish: All parts to be thoroughly degreased, cleaned and given a bonding, rust-retarding phosphate coat and two finish coats of powder coating.  Material then to be baked to produce a hard durable finish.</w:t>
      </w:r>
    </w:p>
    <w:p w14:paraId="52C2FDC0" w14:textId="77777777" w:rsidR="003511BD" w:rsidRDefault="003511BD" w:rsidP="003511BD">
      <w:pPr>
        <w:pStyle w:val="Level3"/>
        <w:keepNext w:val="0"/>
        <w:widowControl/>
        <w:numPr>
          <w:ilvl w:val="2"/>
          <w:numId w:val="11"/>
        </w:numPr>
        <w:ind w:left="1440"/>
      </w:pPr>
      <w:r>
        <w:t>Body: End sides to have double bend at front edge to add stiffness.  Front edge of shelf to be bent to prevent small items from rolling off.</w:t>
      </w:r>
    </w:p>
    <w:p w14:paraId="1D8D88F7" w14:textId="77777777" w:rsidR="003511BD" w:rsidRDefault="003511BD" w:rsidP="003511BD">
      <w:pPr>
        <w:pStyle w:val="Level3"/>
        <w:keepNext w:val="0"/>
        <w:widowControl/>
        <w:numPr>
          <w:ilvl w:val="2"/>
          <w:numId w:val="11"/>
        </w:numPr>
        <w:ind w:left="1440"/>
      </w:pPr>
      <w:r>
        <w:t>Sloping Tops:  Constructed in long lengths, not less than 12'-0".  Provide all angle and channel framing required.  All fastenings to be concealed.  Panels shall be accurately formed free of waves and buckles and set true to line horizontally and vertically.</w:t>
      </w:r>
    </w:p>
    <w:p w14:paraId="59CC39E1" w14:textId="77777777" w:rsidR="003511BD" w:rsidRDefault="003511BD" w:rsidP="003511BD">
      <w:pPr>
        <w:pStyle w:val="Level3"/>
        <w:keepNext w:val="0"/>
        <w:widowControl/>
        <w:numPr>
          <w:ilvl w:val="2"/>
          <w:numId w:val="11"/>
        </w:numPr>
        <w:ind w:left="1440"/>
      </w:pPr>
      <w:r>
        <w:t>Filler Panels: Minimum 20-gauge sheet steel, powder coated to match locker colour. Extend filler panels from finished floor to top of sloping top.  Top of panel to be same slope as sloping top.  Secure panels from inside of lockers.</w:t>
      </w:r>
    </w:p>
    <w:p w14:paraId="0AD557E4" w14:textId="77777777" w:rsidR="003511BD" w:rsidRDefault="003511BD" w:rsidP="003511BD">
      <w:pPr>
        <w:pStyle w:val="Level3"/>
        <w:keepNext w:val="0"/>
        <w:widowControl/>
        <w:numPr>
          <w:ilvl w:val="2"/>
          <w:numId w:val="11"/>
        </w:numPr>
        <w:ind w:left="1440"/>
      </w:pPr>
      <w:r>
        <w:t>Door Frames: Vertical members to have three right angle bends to reduce the danger of exposed edges and add strength.  Horizontal members to be bent to channel shape of 3/4" x 2-1/2" x 3/4". Weld parts together to form a strong, rigid unit. Provide two rubber bumpers on lock side of frame approximately 1-1/2" from top and bottom of door.</w:t>
      </w:r>
    </w:p>
    <w:p w14:paraId="35996F90" w14:textId="77777777" w:rsidR="003511BD" w:rsidRDefault="003511BD" w:rsidP="003511BD">
      <w:pPr>
        <w:pStyle w:val="Level3"/>
        <w:keepNext w:val="0"/>
        <w:widowControl/>
        <w:numPr>
          <w:ilvl w:val="2"/>
          <w:numId w:val="11"/>
        </w:numPr>
        <w:ind w:left="1440"/>
      </w:pPr>
      <w:r>
        <w:t>Doors: Fully enclosed at rear with a flush minimum 27-gauge thick reinforcing sheet to form a closed box and make a rigid, whip-free unit.  Face of door to be free from protruding handles, locks, louvers, etc.</w:t>
      </w:r>
    </w:p>
    <w:p w14:paraId="5A59C7D2" w14:textId="77777777" w:rsidR="003511BD" w:rsidRDefault="003511BD" w:rsidP="003511BD">
      <w:pPr>
        <w:pStyle w:val="Level3"/>
        <w:keepNext w:val="0"/>
        <w:widowControl/>
        <w:numPr>
          <w:ilvl w:val="2"/>
          <w:numId w:val="11"/>
        </w:numPr>
        <w:ind w:left="1440"/>
      </w:pPr>
      <w:r>
        <w:t>Bases (where concrete bases are not indicated): 18-gage sheet steel, powder coated to match locker colour, 4" high, complete with top and bottom legs and intermediate vertical steel reinforcement at back.</w:t>
      </w:r>
    </w:p>
    <w:p w14:paraId="41539B54" w14:textId="77777777" w:rsidR="003511BD" w:rsidRDefault="003511BD" w:rsidP="003511BD">
      <w:pPr>
        <w:pStyle w:val="Level3"/>
        <w:keepNext w:val="0"/>
        <w:widowControl/>
        <w:numPr>
          <w:ilvl w:val="2"/>
          <w:numId w:val="11"/>
        </w:numPr>
        <w:ind w:left="1440"/>
      </w:pPr>
      <w:r>
        <w:t>Commercial Locker Ventilation:  Cut slots at top and bottom of each locker to allow air to flow freely in and out of entire locker from bottom to top.</w:t>
      </w:r>
    </w:p>
    <w:p w14:paraId="3F7ACFC4" w14:textId="77777777" w:rsidR="003511BD" w:rsidRDefault="003511BD" w:rsidP="003511BD">
      <w:pPr>
        <w:pStyle w:val="Level3"/>
        <w:keepNext w:val="0"/>
        <w:widowControl/>
        <w:numPr>
          <w:ilvl w:val="2"/>
          <w:numId w:val="11"/>
        </w:numPr>
        <w:ind w:left="1440"/>
      </w:pPr>
      <w:r>
        <w:t>Locking and Latching:  Make provision for locking with a standard combination padlock arrangement with no moving parts. Entire lock pocket recess shall be nickel plated with durable black nylon-coated pull and nylon type No. 6 friction catch permanently fixed in door with hidden fastener and aligned to accept plunger and hold door in closed position.  Padlock: Supplied by Owner.</w:t>
      </w:r>
    </w:p>
    <w:p w14:paraId="65815B68" w14:textId="77777777" w:rsidR="003511BD" w:rsidRDefault="003511BD" w:rsidP="003511BD">
      <w:pPr>
        <w:pStyle w:val="Level3"/>
        <w:keepNext w:val="0"/>
        <w:widowControl/>
        <w:numPr>
          <w:ilvl w:val="2"/>
          <w:numId w:val="11"/>
        </w:numPr>
        <w:ind w:left="1440"/>
      </w:pPr>
      <w:r>
        <w:t>Number Plates:  Black with bright contrasting block numerals on polished aluminum plate, riveted to door face, recessed into door.  Numerals shall not less than 3/4" high and non-erasable.  Lockers shall be numbered as indicated later by the Consultant.</w:t>
      </w:r>
    </w:p>
    <w:p w14:paraId="2E9C9061" w14:textId="77777777" w:rsidR="003511BD" w:rsidRDefault="003511BD" w:rsidP="003511BD">
      <w:pPr>
        <w:pStyle w:val="Level3"/>
        <w:keepNext w:val="0"/>
        <w:widowControl/>
        <w:numPr>
          <w:ilvl w:val="2"/>
          <w:numId w:val="11"/>
        </w:numPr>
        <w:ind w:left="1440"/>
      </w:pPr>
      <w:r>
        <w:t>Interior Equipment:  One hat shelf, two wall hooks, 3 wall mounted die cast zinc plated finish ceiling hook attached to centre of locker shelf.</w:t>
      </w:r>
    </w:p>
    <w:p w14:paraId="475BACC9" w14:textId="77777777" w:rsidR="003511BD" w:rsidRDefault="003511BD" w:rsidP="003511BD">
      <w:pPr>
        <w:pStyle w:val="Level3"/>
        <w:keepNext w:val="0"/>
        <w:widowControl/>
        <w:numPr>
          <w:ilvl w:val="2"/>
          <w:numId w:val="11"/>
        </w:numPr>
        <w:ind w:left="1440"/>
      </w:pPr>
      <w:r>
        <w:t>Hardware:  Vandal resistant cadmium plated nuts, bolts, lock washers, nut covers, angle clips and fastenings.</w:t>
      </w:r>
    </w:p>
    <w:p w14:paraId="230062CE" w14:textId="77777777" w:rsidR="003511BD" w:rsidRPr="00F85050" w:rsidRDefault="003511BD" w:rsidP="003511BD">
      <w:pPr>
        <w:pStyle w:val="Level1"/>
        <w:keepLines/>
        <w:numPr>
          <w:ilvl w:val="0"/>
          <w:numId w:val="11"/>
        </w:numPr>
        <w:tabs>
          <w:tab w:val="left" w:pos="-1440"/>
        </w:tabs>
      </w:pPr>
      <w:r w:rsidRPr="00F85050">
        <w:t>Execution</w:t>
      </w:r>
    </w:p>
    <w:p w14:paraId="60DB2CC2" w14:textId="77777777" w:rsidR="003511BD" w:rsidRDefault="003511BD" w:rsidP="003511BD">
      <w:pPr>
        <w:pStyle w:val="Level2"/>
        <w:numPr>
          <w:ilvl w:val="1"/>
          <w:numId w:val="11"/>
        </w:numPr>
        <w:rPr>
          <w:bCs/>
        </w:rPr>
      </w:pPr>
      <w:r>
        <w:rPr>
          <w:bCs/>
        </w:rPr>
        <w:t>examination</w:t>
      </w:r>
    </w:p>
    <w:p w14:paraId="535109F5" w14:textId="77777777" w:rsidR="003511BD" w:rsidRPr="00BF1FA5" w:rsidRDefault="003511BD" w:rsidP="003511BD">
      <w:pPr>
        <w:pStyle w:val="Level3"/>
        <w:keepNext w:val="0"/>
        <w:widowControl/>
        <w:numPr>
          <w:ilvl w:val="2"/>
          <w:numId w:val="11"/>
        </w:numPr>
        <w:ind w:left="1440"/>
      </w:pPr>
      <w:r w:rsidRPr="00BF1FA5">
        <w:t>Do not begin installation until substrates and bases have been properly prepared.</w:t>
      </w:r>
    </w:p>
    <w:p w14:paraId="66F7E307" w14:textId="77777777" w:rsidR="003511BD" w:rsidRDefault="003511BD" w:rsidP="003511BD">
      <w:pPr>
        <w:pStyle w:val="Level3"/>
        <w:keepNext w:val="0"/>
        <w:widowControl/>
        <w:numPr>
          <w:ilvl w:val="2"/>
          <w:numId w:val="11"/>
        </w:numPr>
        <w:ind w:left="1440"/>
      </w:pPr>
      <w:r w:rsidRPr="00BF1FA5">
        <w:t>Not</w:t>
      </w:r>
      <w:r>
        <w:t>ify Consultant if substrate and bases are of unsatisfactory preparation before proceeding.</w:t>
      </w:r>
    </w:p>
    <w:p w14:paraId="4ECD7A61" w14:textId="77777777" w:rsidR="003511BD" w:rsidRDefault="003511BD" w:rsidP="003511BD">
      <w:pPr>
        <w:pStyle w:val="Level2"/>
        <w:numPr>
          <w:ilvl w:val="1"/>
          <w:numId w:val="11"/>
        </w:numPr>
      </w:pPr>
      <w:r>
        <w:lastRenderedPageBreak/>
        <w:t>INSTALLATION</w:t>
      </w:r>
    </w:p>
    <w:p w14:paraId="3BDCB83A" w14:textId="77777777" w:rsidR="003511BD" w:rsidRPr="00BF1FA5" w:rsidRDefault="003511BD" w:rsidP="003511BD">
      <w:pPr>
        <w:pStyle w:val="Level3"/>
        <w:keepNext w:val="0"/>
        <w:widowControl/>
        <w:numPr>
          <w:ilvl w:val="2"/>
          <w:numId w:val="11"/>
        </w:numPr>
        <w:ind w:left="1440"/>
      </w:pPr>
      <w:r w:rsidRPr="00BF1FA5">
        <w:t>Install metal lockers and accessories at locations shown in accordance with manufacturer's instructions.</w:t>
      </w:r>
    </w:p>
    <w:p w14:paraId="1D944C82" w14:textId="77777777" w:rsidR="003511BD" w:rsidRPr="00BF1FA5" w:rsidRDefault="003511BD" w:rsidP="003511BD">
      <w:pPr>
        <w:pStyle w:val="Level3"/>
        <w:keepNext w:val="0"/>
        <w:widowControl/>
        <w:numPr>
          <w:ilvl w:val="2"/>
          <w:numId w:val="11"/>
        </w:numPr>
        <w:ind w:left="1440"/>
      </w:pPr>
      <w:r w:rsidRPr="00BF1FA5">
        <w:t>Install lockers level and plumb with flush surfaces and rigid attachment to anchoring surfaces.</w:t>
      </w:r>
    </w:p>
    <w:p w14:paraId="5D47DCFC" w14:textId="77777777" w:rsidR="003511BD" w:rsidRPr="00BF1FA5" w:rsidRDefault="003511BD" w:rsidP="003511BD">
      <w:pPr>
        <w:pStyle w:val="Level3"/>
        <w:keepNext w:val="0"/>
        <w:widowControl/>
        <w:numPr>
          <w:ilvl w:val="2"/>
          <w:numId w:val="11"/>
        </w:numPr>
        <w:ind w:left="1440"/>
      </w:pPr>
      <w:r w:rsidRPr="00BF1FA5">
        <w:t>Anchor lockers to floor and wall at 48" or less, as recommended by the manufacturer.</w:t>
      </w:r>
    </w:p>
    <w:p w14:paraId="28F58D82" w14:textId="77777777" w:rsidR="003511BD" w:rsidRPr="00BF1FA5" w:rsidRDefault="003511BD" w:rsidP="003511BD">
      <w:pPr>
        <w:pStyle w:val="Level3"/>
        <w:keepNext w:val="0"/>
        <w:widowControl/>
        <w:numPr>
          <w:ilvl w:val="2"/>
          <w:numId w:val="11"/>
        </w:numPr>
        <w:ind w:left="1440"/>
      </w:pPr>
      <w:r w:rsidRPr="00BF1FA5">
        <w:t>Bolt adjoining locker units together to provide rigid installation.</w:t>
      </w:r>
    </w:p>
    <w:p w14:paraId="6F428585" w14:textId="77777777" w:rsidR="003511BD" w:rsidRPr="00BF1FA5" w:rsidRDefault="003511BD" w:rsidP="003511BD">
      <w:pPr>
        <w:pStyle w:val="Level3"/>
        <w:keepNext w:val="0"/>
        <w:widowControl/>
        <w:numPr>
          <w:ilvl w:val="2"/>
          <w:numId w:val="11"/>
        </w:numPr>
        <w:ind w:left="1440"/>
      </w:pPr>
      <w:r w:rsidRPr="00BF1FA5">
        <w:t>Install sloping tops and metal fillers using concealed fasteners. Provide flush hairline joints against adjacent surfaces.</w:t>
      </w:r>
    </w:p>
    <w:p w14:paraId="66094297" w14:textId="77777777" w:rsidR="003511BD" w:rsidRPr="00BF1FA5" w:rsidRDefault="003511BD" w:rsidP="003511BD">
      <w:pPr>
        <w:pStyle w:val="Level3"/>
        <w:keepNext w:val="0"/>
        <w:widowControl/>
        <w:numPr>
          <w:ilvl w:val="2"/>
          <w:numId w:val="11"/>
        </w:numPr>
        <w:ind w:left="1440"/>
      </w:pPr>
      <w:r w:rsidRPr="00BF1FA5">
        <w:t>Install front bases between legs without overlap or exposed fasteners. Provide end bases on exposed ends.</w:t>
      </w:r>
    </w:p>
    <w:p w14:paraId="0C4C7DB0" w14:textId="77777777" w:rsidR="003511BD" w:rsidRDefault="003511BD" w:rsidP="003511BD">
      <w:pPr>
        <w:pStyle w:val="Level3"/>
        <w:keepNext w:val="0"/>
        <w:widowControl/>
        <w:numPr>
          <w:ilvl w:val="2"/>
          <w:numId w:val="11"/>
        </w:numPr>
        <w:ind w:left="1440"/>
      </w:pPr>
      <w:r w:rsidRPr="00BF1FA5">
        <w:t>Install benches by fastening bench tops to pedestals and securely anchoring to the floor using appropriate anchors for the floor material. Install free standing benches to lo</w:t>
      </w:r>
      <w:r>
        <w:t>cations indicated on Drawings.</w:t>
      </w:r>
    </w:p>
    <w:p w14:paraId="6D7E92D0" w14:textId="77777777" w:rsidR="003511BD" w:rsidRDefault="003511BD" w:rsidP="003511BD">
      <w:pPr>
        <w:pStyle w:val="Level2"/>
        <w:numPr>
          <w:ilvl w:val="1"/>
          <w:numId w:val="11"/>
        </w:numPr>
      </w:pPr>
      <w:r>
        <w:t>ADJUSTING AND CLEANING</w:t>
      </w:r>
    </w:p>
    <w:p w14:paraId="2BD33983" w14:textId="77777777" w:rsidR="003511BD" w:rsidRPr="00BF1FA5" w:rsidRDefault="003511BD" w:rsidP="003511BD">
      <w:pPr>
        <w:pStyle w:val="Level3"/>
        <w:keepNext w:val="0"/>
        <w:widowControl/>
        <w:numPr>
          <w:ilvl w:val="2"/>
          <w:numId w:val="11"/>
        </w:numPr>
        <w:ind w:left="1440"/>
      </w:pPr>
      <w:r w:rsidRPr="00BF1FA5">
        <w:t>Adjust doors and latches to operate without binding.  Verify that latches are operating satisfactorily.</w:t>
      </w:r>
    </w:p>
    <w:p w14:paraId="61522B7B" w14:textId="77777777" w:rsidR="003511BD" w:rsidRDefault="003511BD" w:rsidP="003511BD">
      <w:pPr>
        <w:pStyle w:val="Level3"/>
        <w:keepNext w:val="0"/>
        <w:widowControl/>
        <w:numPr>
          <w:ilvl w:val="2"/>
          <w:numId w:val="11"/>
        </w:numPr>
        <w:ind w:left="1440"/>
      </w:pPr>
      <w:r w:rsidRPr="00BF1FA5">
        <w:t>Touch</w:t>
      </w:r>
      <w:r>
        <w:t>-up with factory-supplied paint and repair or replace damaged products before Substantial Completion.</w:t>
      </w:r>
    </w:p>
    <w:p w14:paraId="285B062C" w14:textId="77777777" w:rsidR="003511BD" w:rsidRDefault="003511BD" w:rsidP="003511BD">
      <w:pPr>
        <w:pStyle w:val="Level2"/>
        <w:numPr>
          <w:ilvl w:val="1"/>
          <w:numId w:val="11"/>
        </w:numPr>
      </w:pPr>
      <w:r>
        <w:t>PROTECTION</w:t>
      </w:r>
    </w:p>
    <w:p w14:paraId="47087C75" w14:textId="77777777" w:rsidR="003511BD" w:rsidRPr="004B1B1D" w:rsidRDefault="003511BD" w:rsidP="003511BD">
      <w:pPr>
        <w:pStyle w:val="Level3"/>
        <w:keepNext w:val="0"/>
        <w:widowControl/>
        <w:numPr>
          <w:ilvl w:val="2"/>
          <w:numId w:val="11"/>
        </w:numPr>
        <w:ind w:left="1440"/>
      </w:pPr>
      <w:r w:rsidRPr="00BF1FA5">
        <w:t>Protect</w:t>
      </w:r>
      <w:r>
        <w:t xml:space="preserve"> installed products until completion of Project.</w:t>
      </w:r>
    </w:p>
    <w:p w14:paraId="11A136F4" w14:textId="2B9B705E" w:rsidR="00376054" w:rsidRPr="00AD7137" w:rsidRDefault="003511BD" w:rsidP="003511BD">
      <w:pPr>
        <w:pStyle w:val="SectionTitleEnd"/>
      </w:pPr>
      <w:r w:rsidRPr="00F85050">
        <w:t>END OF SECTION</w:t>
      </w:r>
    </w:p>
    <w:sectPr w:rsidR="00376054" w:rsidRPr="00AD7137" w:rsidSect="00514440">
      <w:headerReference w:type="default" r:id="rId8"/>
      <w:footerReference w:type="even" r:id="rId9"/>
      <w:footerReference w:type="default" r:id="rId10"/>
      <w:footerReference w:type="first" r:id="rId11"/>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6E9195" w14:textId="77777777" w:rsidR="00E132A2" w:rsidRDefault="00E132A2">
      <w:r>
        <w:separator/>
      </w:r>
    </w:p>
  </w:endnote>
  <w:endnote w:type="continuationSeparator" w:id="0">
    <w:p w14:paraId="7029E147" w14:textId="77777777" w:rsidR="00E132A2" w:rsidRDefault="00E132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6EB78248" w:rsidR="00A35E13" w:rsidRPr="00C35ABF" w:rsidRDefault="001D69A2" w:rsidP="009035C7">
    <w:pPr>
      <w:pStyle w:val="Footer"/>
      <w:pBdr>
        <w:top w:val="single" w:sz="4" w:space="1" w:color="auto"/>
      </w:pBdr>
      <w:rPr>
        <w:noProof/>
        <w:szCs w:val="22"/>
      </w:rPr>
    </w:pPr>
    <w:r w:rsidRPr="006C2EAC">
      <w:rPr>
        <w:caps/>
        <w:szCs w:val="22"/>
      </w:rPr>
      <w:fldChar w:fldCharType="begin" w:fldLock="1"/>
    </w:r>
    <w:r w:rsidRPr="006C2EAC">
      <w:rPr>
        <w:caps/>
        <w:szCs w:val="22"/>
      </w:rPr>
      <w:instrText xml:space="preserve"> REF  SectionName  \* MERGEFORMAT </w:instrText>
    </w:r>
    <w:r w:rsidRPr="006C2EAC">
      <w:rPr>
        <w:caps/>
        <w:szCs w:val="22"/>
      </w:rPr>
      <w:fldChar w:fldCharType="separate"/>
    </w:r>
    <w:r w:rsidR="00D6138E" w:rsidRPr="00D6138E">
      <w:rPr>
        <w:caps/>
        <w:szCs w:val="22"/>
      </w:rPr>
      <w:t>metal</w:t>
    </w:r>
    <w:r w:rsidR="00D6138E" w:rsidRPr="00D6138E">
      <w:rPr>
        <w:caps/>
      </w:rPr>
      <w:t xml:space="preserve"> lockers</w:t>
    </w:r>
    <w:r w:rsidRPr="006C2EAC">
      <w:rPr>
        <w:caps/>
        <w:szCs w:val="22"/>
      </w:rPr>
      <w:fldChar w:fldCharType="end"/>
    </w:r>
    <w:r w:rsidR="00C35145">
      <w:rPr>
        <w:caps/>
        <w:szCs w:val="22"/>
      </w:rPr>
      <w:tab/>
    </w:r>
    <w:r w:rsidR="00081614">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D6138E" w:rsidRPr="00D6138E">
      <w:rPr>
        <w:caps/>
      </w:rPr>
      <w:t>10 51 13</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7C4A83" w14:textId="77777777" w:rsidR="00E132A2" w:rsidRDefault="00E132A2">
      <w:r>
        <w:separator/>
      </w:r>
    </w:p>
  </w:footnote>
  <w:footnote w:type="continuationSeparator" w:id="0">
    <w:p w14:paraId="1A02DD90" w14:textId="77777777" w:rsidR="00E132A2" w:rsidRDefault="00E132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30341" w14:textId="77777777" w:rsidR="005D7445" w:rsidRDefault="005D7445" w:rsidP="005D7445">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6490CA79" w:rsidR="00DA1B3D" w:rsidRPr="00C35ABF" w:rsidRDefault="005D7445" w:rsidP="005D7445">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5" w15:restartNumberingAfterBreak="0">
    <w:nsid w:val="181044A1"/>
    <w:multiLevelType w:val="hybridMultilevel"/>
    <w:tmpl w:val="5D56356C"/>
    <w:lvl w:ilvl="0" w:tplc="2FBA7BB2">
      <w:start w:val="1"/>
      <w:numFmt w:val="decimal"/>
      <w:pStyle w:val="Level6"/>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8"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9"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1"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2" w15:restartNumberingAfterBreak="0">
    <w:nsid w:val="7FBE69B3"/>
    <w:multiLevelType w:val="multilevel"/>
    <w:tmpl w:val="FFFFFFFF"/>
    <w:numStyleLink w:val="Levels"/>
  </w:abstractNum>
  <w:num w:numId="1" w16cid:durableId="1939292283">
    <w:abstractNumId w:val="11"/>
  </w:num>
  <w:num w:numId="2" w16cid:durableId="37973014">
    <w:abstractNumId w:val="1"/>
  </w:num>
  <w:num w:numId="3" w16cid:durableId="1475179223">
    <w:abstractNumId w:val="9"/>
  </w:num>
  <w:num w:numId="4" w16cid:durableId="2050913713">
    <w:abstractNumId w:val="3"/>
  </w:num>
  <w:num w:numId="5" w16cid:durableId="1205481019">
    <w:abstractNumId w:val="7"/>
  </w:num>
  <w:num w:numId="6" w16cid:durableId="157816642">
    <w:abstractNumId w:val="4"/>
  </w:num>
  <w:num w:numId="7" w16cid:durableId="1942906432">
    <w:abstractNumId w:val="0"/>
  </w:num>
  <w:num w:numId="8" w16cid:durableId="891230775">
    <w:abstractNumId w:val="12"/>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2"/>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2"/>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2"/>
    <w:lvlOverride w:ilvl="0">
      <w:lvl w:ilvl="0">
        <w:start w:val="1"/>
        <w:numFmt w:val="decimal"/>
        <w:pStyle w:val="Level1"/>
        <w:lvlText w:val="%1"/>
        <w:lvlJc w:val="left"/>
        <w:pPr>
          <w:tabs>
            <w:tab w:val="num" w:pos="720"/>
          </w:tabs>
          <w:ind w:left="720" w:hanging="720"/>
        </w:pPr>
      </w:lvl>
    </w:lvlOverride>
  </w:num>
  <w:num w:numId="16" w16cid:durableId="1272971905">
    <w:abstractNumId w:val="12"/>
  </w:num>
  <w:num w:numId="17" w16cid:durableId="577445556">
    <w:abstractNumId w:val="6"/>
  </w:num>
  <w:num w:numId="18" w16cid:durableId="1667708577">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2"/>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 w:numId="20" w16cid:durableId="1966348984">
    <w:abstractNumId w:val="12"/>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1" w16cid:durableId="1900629742">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2" w16cid:durableId="1256478623">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3" w16cid:durableId="1220243069">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4" w16cid:durableId="1107695757">
    <w:abstractNumId w:val="5"/>
  </w:num>
  <w:num w:numId="25" w16cid:durableId="1892497921">
    <w:abstractNumId w:val="5"/>
    <w:lvlOverride w:ilvl="0">
      <w:startOverride w:val="1"/>
    </w:lvlOverride>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es Uribe">
    <w15:presenceInfo w15:providerId="AD" w15:userId="S::Andres_Uribe@gensler.com::38f70524-0b8c-4e17-91b9-9b78b35311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2D26"/>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7D9"/>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2F6"/>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0E8"/>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DD3"/>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55F"/>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4F2B"/>
    <w:rsid w:val="00104F9A"/>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753"/>
    <w:rsid w:val="00180D58"/>
    <w:rsid w:val="00180ED4"/>
    <w:rsid w:val="001813E3"/>
    <w:rsid w:val="00181A2D"/>
    <w:rsid w:val="00181A82"/>
    <w:rsid w:val="00181DA4"/>
    <w:rsid w:val="001820C4"/>
    <w:rsid w:val="001823F5"/>
    <w:rsid w:val="00182E86"/>
    <w:rsid w:val="0018306F"/>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1AB"/>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532D"/>
    <w:rsid w:val="001A6114"/>
    <w:rsid w:val="001A6401"/>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B93"/>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2E06"/>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6B8"/>
    <w:rsid w:val="001F0735"/>
    <w:rsid w:val="001F07C7"/>
    <w:rsid w:val="001F087E"/>
    <w:rsid w:val="001F129D"/>
    <w:rsid w:val="001F1631"/>
    <w:rsid w:val="001F2009"/>
    <w:rsid w:val="001F27F2"/>
    <w:rsid w:val="001F348D"/>
    <w:rsid w:val="001F4136"/>
    <w:rsid w:val="001F4638"/>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2C59"/>
    <w:rsid w:val="002034F8"/>
    <w:rsid w:val="002037A8"/>
    <w:rsid w:val="002038F0"/>
    <w:rsid w:val="00203BA1"/>
    <w:rsid w:val="00204075"/>
    <w:rsid w:val="00204747"/>
    <w:rsid w:val="0020563A"/>
    <w:rsid w:val="0020614A"/>
    <w:rsid w:val="00206A1A"/>
    <w:rsid w:val="00206B15"/>
    <w:rsid w:val="002074AD"/>
    <w:rsid w:val="002076F4"/>
    <w:rsid w:val="00207FBD"/>
    <w:rsid w:val="0021022D"/>
    <w:rsid w:val="002106B7"/>
    <w:rsid w:val="0021159D"/>
    <w:rsid w:val="00211933"/>
    <w:rsid w:val="00211BE9"/>
    <w:rsid w:val="00211BF8"/>
    <w:rsid w:val="002128E4"/>
    <w:rsid w:val="0021299F"/>
    <w:rsid w:val="00213E11"/>
    <w:rsid w:val="002169CE"/>
    <w:rsid w:val="00216BD4"/>
    <w:rsid w:val="00217831"/>
    <w:rsid w:val="00220132"/>
    <w:rsid w:val="0022021E"/>
    <w:rsid w:val="00220449"/>
    <w:rsid w:val="00220C38"/>
    <w:rsid w:val="00221900"/>
    <w:rsid w:val="00221FAC"/>
    <w:rsid w:val="00223EAC"/>
    <w:rsid w:val="002268D4"/>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76B"/>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6911"/>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06B8"/>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099"/>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06F1"/>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332"/>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4E0"/>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933"/>
    <w:rsid w:val="002F1F51"/>
    <w:rsid w:val="002F209C"/>
    <w:rsid w:val="002F233E"/>
    <w:rsid w:val="002F2E93"/>
    <w:rsid w:val="002F36FE"/>
    <w:rsid w:val="002F378E"/>
    <w:rsid w:val="002F3843"/>
    <w:rsid w:val="002F39F4"/>
    <w:rsid w:val="002F3FCC"/>
    <w:rsid w:val="002F4DB3"/>
    <w:rsid w:val="002F5407"/>
    <w:rsid w:val="002F55A5"/>
    <w:rsid w:val="002F6019"/>
    <w:rsid w:val="002F6348"/>
    <w:rsid w:val="002F6DBA"/>
    <w:rsid w:val="002F753C"/>
    <w:rsid w:val="002F76DA"/>
    <w:rsid w:val="00300705"/>
    <w:rsid w:val="0030077C"/>
    <w:rsid w:val="00300823"/>
    <w:rsid w:val="00300834"/>
    <w:rsid w:val="00300A6F"/>
    <w:rsid w:val="00300B4D"/>
    <w:rsid w:val="00300E57"/>
    <w:rsid w:val="0030102A"/>
    <w:rsid w:val="00301586"/>
    <w:rsid w:val="00301953"/>
    <w:rsid w:val="00301A2F"/>
    <w:rsid w:val="00301C24"/>
    <w:rsid w:val="00301D7B"/>
    <w:rsid w:val="0030210E"/>
    <w:rsid w:val="003022C4"/>
    <w:rsid w:val="00302F2A"/>
    <w:rsid w:val="00303110"/>
    <w:rsid w:val="003039F2"/>
    <w:rsid w:val="00303EF7"/>
    <w:rsid w:val="00304103"/>
    <w:rsid w:val="0030432A"/>
    <w:rsid w:val="003043C1"/>
    <w:rsid w:val="003049E5"/>
    <w:rsid w:val="00305862"/>
    <w:rsid w:val="00305A45"/>
    <w:rsid w:val="00307996"/>
    <w:rsid w:val="00307CB6"/>
    <w:rsid w:val="00307D0C"/>
    <w:rsid w:val="0031009C"/>
    <w:rsid w:val="00310558"/>
    <w:rsid w:val="00310E67"/>
    <w:rsid w:val="0031168C"/>
    <w:rsid w:val="003117DF"/>
    <w:rsid w:val="003119AF"/>
    <w:rsid w:val="00312374"/>
    <w:rsid w:val="00312F24"/>
    <w:rsid w:val="0031321D"/>
    <w:rsid w:val="003135E9"/>
    <w:rsid w:val="00313A82"/>
    <w:rsid w:val="00313E76"/>
    <w:rsid w:val="00315D8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3FC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0FB6"/>
    <w:rsid w:val="003511BD"/>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8B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76F"/>
    <w:rsid w:val="00375973"/>
    <w:rsid w:val="00376054"/>
    <w:rsid w:val="0037615A"/>
    <w:rsid w:val="00376183"/>
    <w:rsid w:val="00376370"/>
    <w:rsid w:val="00376FF9"/>
    <w:rsid w:val="00377042"/>
    <w:rsid w:val="003774BD"/>
    <w:rsid w:val="00377B10"/>
    <w:rsid w:val="00377FDF"/>
    <w:rsid w:val="0038007B"/>
    <w:rsid w:val="003803E3"/>
    <w:rsid w:val="00380C09"/>
    <w:rsid w:val="00381C81"/>
    <w:rsid w:val="003822AE"/>
    <w:rsid w:val="003822EA"/>
    <w:rsid w:val="003827E0"/>
    <w:rsid w:val="00382C7C"/>
    <w:rsid w:val="00383A04"/>
    <w:rsid w:val="00383FBE"/>
    <w:rsid w:val="00384021"/>
    <w:rsid w:val="00384958"/>
    <w:rsid w:val="003849BD"/>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332"/>
    <w:rsid w:val="003B2563"/>
    <w:rsid w:val="003B28B3"/>
    <w:rsid w:val="003B300C"/>
    <w:rsid w:val="003B390C"/>
    <w:rsid w:val="003B4104"/>
    <w:rsid w:val="003B41A0"/>
    <w:rsid w:val="003B4212"/>
    <w:rsid w:val="003B44D3"/>
    <w:rsid w:val="003B46B2"/>
    <w:rsid w:val="003B5473"/>
    <w:rsid w:val="003B5B9A"/>
    <w:rsid w:val="003B5CAE"/>
    <w:rsid w:val="003B5E00"/>
    <w:rsid w:val="003B6435"/>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32E"/>
    <w:rsid w:val="003C65FB"/>
    <w:rsid w:val="003C7DA2"/>
    <w:rsid w:val="003D01C9"/>
    <w:rsid w:val="003D06D0"/>
    <w:rsid w:val="003D167C"/>
    <w:rsid w:val="003D1E5F"/>
    <w:rsid w:val="003D2272"/>
    <w:rsid w:val="003D245B"/>
    <w:rsid w:val="003D312A"/>
    <w:rsid w:val="003D4C33"/>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34A"/>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681"/>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4E7"/>
    <w:rsid w:val="004166DE"/>
    <w:rsid w:val="004168B8"/>
    <w:rsid w:val="00416A7A"/>
    <w:rsid w:val="00416AD0"/>
    <w:rsid w:val="00417431"/>
    <w:rsid w:val="004179B3"/>
    <w:rsid w:val="00417D96"/>
    <w:rsid w:val="00417E24"/>
    <w:rsid w:val="0042055D"/>
    <w:rsid w:val="0042209C"/>
    <w:rsid w:val="00422B86"/>
    <w:rsid w:val="00422E4F"/>
    <w:rsid w:val="0042327B"/>
    <w:rsid w:val="00424AB5"/>
    <w:rsid w:val="00424EFC"/>
    <w:rsid w:val="00424F39"/>
    <w:rsid w:val="00425109"/>
    <w:rsid w:val="00425E59"/>
    <w:rsid w:val="00426533"/>
    <w:rsid w:val="00426A9A"/>
    <w:rsid w:val="004270B8"/>
    <w:rsid w:val="00427C59"/>
    <w:rsid w:val="00430B54"/>
    <w:rsid w:val="004311F1"/>
    <w:rsid w:val="004318AF"/>
    <w:rsid w:val="00431A67"/>
    <w:rsid w:val="00431F59"/>
    <w:rsid w:val="00431FFF"/>
    <w:rsid w:val="0043301A"/>
    <w:rsid w:val="00433033"/>
    <w:rsid w:val="00433703"/>
    <w:rsid w:val="00433FA7"/>
    <w:rsid w:val="004341FB"/>
    <w:rsid w:val="00434CEF"/>
    <w:rsid w:val="00434F92"/>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367C"/>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A7B32"/>
    <w:rsid w:val="004B045D"/>
    <w:rsid w:val="004B099D"/>
    <w:rsid w:val="004B0AD1"/>
    <w:rsid w:val="004B0B29"/>
    <w:rsid w:val="004B186F"/>
    <w:rsid w:val="004B20E3"/>
    <w:rsid w:val="004B2DA6"/>
    <w:rsid w:val="004B3170"/>
    <w:rsid w:val="004B4195"/>
    <w:rsid w:val="004B440E"/>
    <w:rsid w:val="004B4F38"/>
    <w:rsid w:val="004B5067"/>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40"/>
    <w:rsid w:val="004C5E77"/>
    <w:rsid w:val="004C7079"/>
    <w:rsid w:val="004C7502"/>
    <w:rsid w:val="004C752D"/>
    <w:rsid w:val="004C7B68"/>
    <w:rsid w:val="004C7F41"/>
    <w:rsid w:val="004D0300"/>
    <w:rsid w:val="004D0896"/>
    <w:rsid w:val="004D142B"/>
    <w:rsid w:val="004D1D1E"/>
    <w:rsid w:val="004D22FC"/>
    <w:rsid w:val="004D2EB8"/>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1ED"/>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0D49"/>
    <w:rsid w:val="004F10C7"/>
    <w:rsid w:val="004F1A1C"/>
    <w:rsid w:val="004F2373"/>
    <w:rsid w:val="004F2393"/>
    <w:rsid w:val="004F257E"/>
    <w:rsid w:val="004F266B"/>
    <w:rsid w:val="004F2A48"/>
    <w:rsid w:val="004F3266"/>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1DC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89F"/>
    <w:rsid w:val="00540F91"/>
    <w:rsid w:val="00541591"/>
    <w:rsid w:val="005418B5"/>
    <w:rsid w:val="0054190A"/>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2F2B"/>
    <w:rsid w:val="005533BE"/>
    <w:rsid w:val="005539CA"/>
    <w:rsid w:val="00554367"/>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091"/>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160"/>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E63"/>
    <w:rsid w:val="00584FA0"/>
    <w:rsid w:val="005855CE"/>
    <w:rsid w:val="00585935"/>
    <w:rsid w:val="005859AD"/>
    <w:rsid w:val="00586722"/>
    <w:rsid w:val="005867B0"/>
    <w:rsid w:val="005871DA"/>
    <w:rsid w:val="00587741"/>
    <w:rsid w:val="00587821"/>
    <w:rsid w:val="00587B39"/>
    <w:rsid w:val="0059005D"/>
    <w:rsid w:val="00590AC2"/>
    <w:rsid w:val="00590E46"/>
    <w:rsid w:val="00591190"/>
    <w:rsid w:val="00591726"/>
    <w:rsid w:val="00591753"/>
    <w:rsid w:val="005918B9"/>
    <w:rsid w:val="00591914"/>
    <w:rsid w:val="00591AB5"/>
    <w:rsid w:val="00591BA9"/>
    <w:rsid w:val="00591DEB"/>
    <w:rsid w:val="0059207B"/>
    <w:rsid w:val="00592B24"/>
    <w:rsid w:val="005933BA"/>
    <w:rsid w:val="00593C7C"/>
    <w:rsid w:val="00594A4E"/>
    <w:rsid w:val="00594E64"/>
    <w:rsid w:val="00594FA0"/>
    <w:rsid w:val="0059555C"/>
    <w:rsid w:val="0059654C"/>
    <w:rsid w:val="00596DCC"/>
    <w:rsid w:val="00597418"/>
    <w:rsid w:val="0059786D"/>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203"/>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25E3"/>
    <w:rsid w:val="005D3FA1"/>
    <w:rsid w:val="005D45B3"/>
    <w:rsid w:val="005D692F"/>
    <w:rsid w:val="005D697F"/>
    <w:rsid w:val="005D7049"/>
    <w:rsid w:val="005D7445"/>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24B"/>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0C9"/>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21716"/>
    <w:rsid w:val="00621767"/>
    <w:rsid w:val="0062180D"/>
    <w:rsid w:val="00621832"/>
    <w:rsid w:val="00621D14"/>
    <w:rsid w:val="0062201B"/>
    <w:rsid w:val="00622121"/>
    <w:rsid w:val="00622195"/>
    <w:rsid w:val="00622B9C"/>
    <w:rsid w:val="00622C4E"/>
    <w:rsid w:val="0062348C"/>
    <w:rsid w:val="006237E9"/>
    <w:rsid w:val="00624315"/>
    <w:rsid w:val="00625237"/>
    <w:rsid w:val="006253D7"/>
    <w:rsid w:val="00625D59"/>
    <w:rsid w:val="00625D8A"/>
    <w:rsid w:val="00625F02"/>
    <w:rsid w:val="006260DC"/>
    <w:rsid w:val="006262AE"/>
    <w:rsid w:val="00626322"/>
    <w:rsid w:val="0062699B"/>
    <w:rsid w:val="00626E42"/>
    <w:rsid w:val="00627AD8"/>
    <w:rsid w:val="0063053D"/>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36DC"/>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5AD5"/>
    <w:rsid w:val="0065612F"/>
    <w:rsid w:val="0065628A"/>
    <w:rsid w:val="00656410"/>
    <w:rsid w:val="00656AE0"/>
    <w:rsid w:val="00656E8B"/>
    <w:rsid w:val="00656F8E"/>
    <w:rsid w:val="0065724A"/>
    <w:rsid w:val="006576F9"/>
    <w:rsid w:val="00657BA8"/>
    <w:rsid w:val="006600E3"/>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D8E"/>
    <w:rsid w:val="00676F32"/>
    <w:rsid w:val="006771D0"/>
    <w:rsid w:val="00680236"/>
    <w:rsid w:val="006802E6"/>
    <w:rsid w:val="00680467"/>
    <w:rsid w:val="00680CB1"/>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0EC0"/>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1AD2"/>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2EAC"/>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DA8"/>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5550"/>
    <w:rsid w:val="007176E3"/>
    <w:rsid w:val="007178DB"/>
    <w:rsid w:val="00717B23"/>
    <w:rsid w:val="00717DBC"/>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027"/>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36"/>
    <w:rsid w:val="007517E0"/>
    <w:rsid w:val="00751BFA"/>
    <w:rsid w:val="00752412"/>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8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6A7B"/>
    <w:rsid w:val="0078773A"/>
    <w:rsid w:val="007877E9"/>
    <w:rsid w:val="00787851"/>
    <w:rsid w:val="007909DA"/>
    <w:rsid w:val="00790AE7"/>
    <w:rsid w:val="007913E0"/>
    <w:rsid w:val="00791AFC"/>
    <w:rsid w:val="0079255A"/>
    <w:rsid w:val="00793E3D"/>
    <w:rsid w:val="00794478"/>
    <w:rsid w:val="00794772"/>
    <w:rsid w:val="007947DD"/>
    <w:rsid w:val="00795711"/>
    <w:rsid w:val="007957A6"/>
    <w:rsid w:val="00795966"/>
    <w:rsid w:val="007A02B8"/>
    <w:rsid w:val="007A0938"/>
    <w:rsid w:val="007A0CEB"/>
    <w:rsid w:val="007A0FBE"/>
    <w:rsid w:val="007A0FC4"/>
    <w:rsid w:val="007A134E"/>
    <w:rsid w:val="007A166D"/>
    <w:rsid w:val="007A1C2F"/>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239"/>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D99"/>
    <w:rsid w:val="007D4E28"/>
    <w:rsid w:val="007D580E"/>
    <w:rsid w:val="007D64F3"/>
    <w:rsid w:val="007D66D8"/>
    <w:rsid w:val="007D6B13"/>
    <w:rsid w:val="007D6CA1"/>
    <w:rsid w:val="007D7601"/>
    <w:rsid w:val="007D7CD1"/>
    <w:rsid w:val="007E08E2"/>
    <w:rsid w:val="007E0C95"/>
    <w:rsid w:val="007E1B9F"/>
    <w:rsid w:val="007E200B"/>
    <w:rsid w:val="007E209E"/>
    <w:rsid w:val="007E28F7"/>
    <w:rsid w:val="007E3660"/>
    <w:rsid w:val="007E39A5"/>
    <w:rsid w:val="007E3B59"/>
    <w:rsid w:val="007E4023"/>
    <w:rsid w:val="007E56A6"/>
    <w:rsid w:val="007E5E29"/>
    <w:rsid w:val="007E61AC"/>
    <w:rsid w:val="007E6C49"/>
    <w:rsid w:val="007E6E52"/>
    <w:rsid w:val="007F1031"/>
    <w:rsid w:val="007F103D"/>
    <w:rsid w:val="007F15D4"/>
    <w:rsid w:val="007F21AA"/>
    <w:rsid w:val="007F22B7"/>
    <w:rsid w:val="007F2AC7"/>
    <w:rsid w:val="007F3371"/>
    <w:rsid w:val="007F3422"/>
    <w:rsid w:val="007F3557"/>
    <w:rsid w:val="007F40CD"/>
    <w:rsid w:val="007F474F"/>
    <w:rsid w:val="007F499A"/>
    <w:rsid w:val="007F4AB3"/>
    <w:rsid w:val="007F4B85"/>
    <w:rsid w:val="007F50BF"/>
    <w:rsid w:val="007F5186"/>
    <w:rsid w:val="007F6200"/>
    <w:rsid w:val="007F6DD2"/>
    <w:rsid w:val="007F6EAB"/>
    <w:rsid w:val="007F7B68"/>
    <w:rsid w:val="007F7D6C"/>
    <w:rsid w:val="008004FC"/>
    <w:rsid w:val="008007D8"/>
    <w:rsid w:val="008009EA"/>
    <w:rsid w:val="008012FF"/>
    <w:rsid w:val="00801AC5"/>
    <w:rsid w:val="00801BA3"/>
    <w:rsid w:val="00801BBE"/>
    <w:rsid w:val="0080254B"/>
    <w:rsid w:val="008026D6"/>
    <w:rsid w:val="008029BB"/>
    <w:rsid w:val="00802CA8"/>
    <w:rsid w:val="008030B1"/>
    <w:rsid w:val="008036B4"/>
    <w:rsid w:val="00803EBA"/>
    <w:rsid w:val="008040AE"/>
    <w:rsid w:val="0080450E"/>
    <w:rsid w:val="008048CC"/>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033"/>
    <w:rsid w:val="0082613C"/>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12"/>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0FB3"/>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0FE0"/>
    <w:rsid w:val="008714B8"/>
    <w:rsid w:val="00871968"/>
    <w:rsid w:val="008726B0"/>
    <w:rsid w:val="008728FC"/>
    <w:rsid w:val="00872BA0"/>
    <w:rsid w:val="00872D4A"/>
    <w:rsid w:val="008732B2"/>
    <w:rsid w:val="008733A5"/>
    <w:rsid w:val="00873C68"/>
    <w:rsid w:val="00873E4D"/>
    <w:rsid w:val="008740E7"/>
    <w:rsid w:val="00874312"/>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9BD"/>
    <w:rsid w:val="008B6AE8"/>
    <w:rsid w:val="008C02DF"/>
    <w:rsid w:val="008C0710"/>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D46"/>
    <w:rsid w:val="008D4FB4"/>
    <w:rsid w:val="008D58D1"/>
    <w:rsid w:val="008D59B8"/>
    <w:rsid w:val="008D5FAF"/>
    <w:rsid w:val="008D670A"/>
    <w:rsid w:val="008D74FE"/>
    <w:rsid w:val="008D788C"/>
    <w:rsid w:val="008E0062"/>
    <w:rsid w:val="008E046D"/>
    <w:rsid w:val="008E08DC"/>
    <w:rsid w:val="008E0DDF"/>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512"/>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08AA"/>
    <w:rsid w:val="00941A53"/>
    <w:rsid w:val="00942256"/>
    <w:rsid w:val="00942DEF"/>
    <w:rsid w:val="009433DE"/>
    <w:rsid w:val="00943645"/>
    <w:rsid w:val="00943D92"/>
    <w:rsid w:val="00944204"/>
    <w:rsid w:val="009447A8"/>
    <w:rsid w:val="00944AB6"/>
    <w:rsid w:val="00944B5E"/>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671D9"/>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A8C"/>
    <w:rsid w:val="00984E0C"/>
    <w:rsid w:val="00984E98"/>
    <w:rsid w:val="0098510C"/>
    <w:rsid w:val="0098540A"/>
    <w:rsid w:val="00985512"/>
    <w:rsid w:val="00985B26"/>
    <w:rsid w:val="00986252"/>
    <w:rsid w:val="00986E17"/>
    <w:rsid w:val="00987ABA"/>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62A"/>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4E09"/>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257"/>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3892"/>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2CC2"/>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379EC"/>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4909"/>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AAD"/>
    <w:rsid w:val="00A70C08"/>
    <w:rsid w:val="00A7109F"/>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DF7"/>
    <w:rsid w:val="00A83E19"/>
    <w:rsid w:val="00A84BE9"/>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2BB2"/>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39E6"/>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C7E44"/>
    <w:rsid w:val="00AD0946"/>
    <w:rsid w:val="00AD1486"/>
    <w:rsid w:val="00AD2544"/>
    <w:rsid w:val="00AD2618"/>
    <w:rsid w:val="00AD2C38"/>
    <w:rsid w:val="00AD2DB7"/>
    <w:rsid w:val="00AD37C3"/>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0A16"/>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B26"/>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B4D"/>
    <w:rsid w:val="00B33FE3"/>
    <w:rsid w:val="00B34A5F"/>
    <w:rsid w:val="00B35317"/>
    <w:rsid w:val="00B367C1"/>
    <w:rsid w:val="00B37535"/>
    <w:rsid w:val="00B37885"/>
    <w:rsid w:val="00B37E74"/>
    <w:rsid w:val="00B402E3"/>
    <w:rsid w:val="00B40604"/>
    <w:rsid w:val="00B40886"/>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7B7"/>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0A44"/>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0A3"/>
    <w:rsid w:val="00BA3707"/>
    <w:rsid w:val="00BA3CB7"/>
    <w:rsid w:val="00BA42E4"/>
    <w:rsid w:val="00BA44D0"/>
    <w:rsid w:val="00BA5508"/>
    <w:rsid w:val="00BA5688"/>
    <w:rsid w:val="00BA5D58"/>
    <w:rsid w:val="00BA6207"/>
    <w:rsid w:val="00BA64B5"/>
    <w:rsid w:val="00BA6AF7"/>
    <w:rsid w:val="00BA6C11"/>
    <w:rsid w:val="00BA6FDB"/>
    <w:rsid w:val="00BA7073"/>
    <w:rsid w:val="00BA773B"/>
    <w:rsid w:val="00BA7870"/>
    <w:rsid w:val="00BA7A19"/>
    <w:rsid w:val="00BA7DB3"/>
    <w:rsid w:val="00BA7F51"/>
    <w:rsid w:val="00BB00CB"/>
    <w:rsid w:val="00BB040F"/>
    <w:rsid w:val="00BB08E1"/>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294D"/>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B00"/>
    <w:rsid w:val="00C02C36"/>
    <w:rsid w:val="00C02F20"/>
    <w:rsid w:val="00C03274"/>
    <w:rsid w:val="00C03A56"/>
    <w:rsid w:val="00C03E33"/>
    <w:rsid w:val="00C045CE"/>
    <w:rsid w:val="00C04AA3"/>
    <w:rsid w:val="00C054C1"/>
    <w:rsid w:val="00C05801"/>
    <w:rsid w:val="00C05D76"/>
    <w:rsid w:val="00C060DE"/>
    <w:rsid w:val="00C0614C"/>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501"/>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9A5"/>
    <w:rsid w:val="00C30A9A"/>
    <w:rsid w:val="00C31735"/>
    <w:rsid w:val="00C31794"/>
    <w:rsid w:val="00C31A46"/>
    <w:rsid w:val="00C31CB9"/>
    <w:rsid w:val="00C31F76"/>
    <w:rsid w:val="00C32305"/>
    <w:rsid w:val="00C32452"/>
    <w:rsid w:val="00C32659"/>
    <w:rsid w:val="00C327E2"/>
    <w:rsid w:val="00C32C55"/>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165"/>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8AA"/>
    <w:rsid w:val="00C71F0A"/>
    <w:rsid w:val="00C72627"/>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177"/>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478"/>
    <w:rsid w:val="00CD05E5"/>
    <w:rsid w:val="00CD0741"/>
    <w:rsid w:val="00CD0958"/>
    <w:rsid w:val="00CD100A"/>
    <w:rsid w:val="00CD12DC"/>
    <w:rsid w:val="00CD204F"/>
    <w:rsid w:val="00CD2A77"/>
    <w:rsid w:val="00CD31BF"/>
    <w:rsid w:val="00CD3836"/>
    <w:rsid w:val="00CD4138"/>
    <w:rsid w:val="00CD445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1CF8"/>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4E8"/>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79B"/>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64B"/>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9A"/>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138E"/>
    <w:rsid w:val="00D62C11"/>
    <w:rsid w:val="00D634AE"/>
    <w:rsid w:val="00D63B83"/>
    <w:rsid w:val="00D64183"/>
    <w:rsid w:val="00D64AE9"/>
    <w:rsid w:val="00D64DE5"/>
    <w:rsid w:val="00D65145"/>
    <w:rsid w:val="00D6525C"/>
    <w:rsid w:val="00D6589D"/>
    <w:rsid w:val="00D65E5B"/>
    <w:rsid w:val="00D65EB4"/>
    <w:rsid w:val="00D66239"/>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7BD"/>
    <w:rsid w:val="00D93A0F"/>
    <w:rsid w:val="00D94146"/>
    <w:rsid w:val="00D94587"/>
    <w:rsid w:val="00D946E2"/>
    <w:rsid w:val="00D946F1"/>
    <w:rsid w:val="00D94B9C"/>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0CAE"/>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48"/>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32A2"/>
    <w:rsid w:val="00E148C9"/>
    <w:rsid w:val="00E14996"/>
    <w:rsid w:val="00E14D06"/>
    <w:rsid w:val="00E15AC3"/>
    <w:rsid w:val="00E16047"/>
    <w:rsid w:val="00E164E0"/>
    <w:rsid w:val="00E165D1"/>
    <w:rsid w:val="00E175E5"/>
    <w:rsid w:val="00E17DC4"/>
    <w:rsid w:val="00E17F66"/>
    <w:rsid w:val="00E200E0"/>
    <w:rsid w:val="00E202EA"/>
    <w:rsid w:val="00E203DC"/>
    <w:rsid w:val="00E20497"/>
    <w:rsid w:val="00E20B5D"/>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B4A"/>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2FC5"/>
    <w:rsid w:val="00E53C9A"/>
    <w:rsid w:val="00E54BD5"/>
    <w:rsid w:val="00E54D11"/>
    <w:rsid w:val="00E54FE4"/>
    <w:rsid w:val="00E552E8"/>
    <w:rsid w:val="00E556F8"/>
    <w:rsid w:val="00E55705"/>
    <w:rsid w:val="00E55720"/>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70AB4"/>
    <w:rsid w:val="00E70FE9"/>
    <w:rsid w:val="00E71014"/>
    <w:rsid w:val="00E71768"/>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2B73"/>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6983"/>
    <w:rsid w:val="00E97571"/>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38DA"/>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5D03"/>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197"/>
    <w:rsid w:val="00EE1273"/>
    <w:rsid w:val="00EE1D89"/>
    <w:rsid w:val="00EE1ED0"/>
    <w:rsid w:val="00EE26E4"/>
    <w:rsid w:val="00EE280A"/>
    <w:rsid w:val="00EE409D"/>
    <w:rsid w:val="00EE4AA0"/>
    <w:rsid w:val="00EE4C6C"/>
    <w:rsid w:val="00EE4CAE"/>
    <w:rsid w:val="00EE4D0C"/>
    <w:rsid w:val="00EE4FDC"/>
    <w:rsid w:val="00EE52E2"/>
    <w:rsid w:val="00EE5435"/>
    <w:rsid w:val="00EE54E6"/>
    <w:rsid w:val="00EE566C"/>
    <w:rsid w:val="00EE5B92"/>
    <w:rsid w:val="00EE5C90"/>
    <w:rsid w:val="00EE60F0"/>
    <w:rsid w:val="00EE60FC"/>
    <w:rsid w:val="00EE7785"/>
    <w:rsid w:val="00EF02C0"/>
    <w:rsid w:val="00EF04D6"/>
    <w:rsid w:val="00EF0D34"/>
    <w:rsid w:val="00EF10B6"/>
    <w:rsid w:val="00EF10DC"/>
    <w:rsid w:val="00EF1B6B"/>
    <w:rsid w:val="00EF1CD0"/>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5A"/>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8DB"/>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0D7"/>
    <w:rsid w:val="00F7339D"/>
    <w:rsid w:val="00F74811"/>
    <w:rsid w:val="00F7499C"/>
    <w:rsid w:val="00F75239"/>
    <w:rsid w:val="00F76005"/>
    <w:rsid w:val="00F76307"/>
    <w:rsid w:val="00F76567"/>
    <w:rsid w:val="00F769F7"/>
    <w:rsid w:val="00F76A6A"/>
    <w:rsid w:val="00F76BF6"/>
    <w:rsid w:val="00F76C5D"/>
    <w:rsid w:val="00F76F38"/>
    <w:rsid w:val="00F772FE"/>
    <w:rsid w:val="00F778BD"/>
    <w:rsid w:val="00F808AA"/>
    <w:rsid w:val="00F818D8"/>
    <w:rsid w:val="00F822FE"/>
    <w:rsid w:val="00F83236"/>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2F33"/>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54F"/>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4DF"/>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09F"/>
    <w:rsid w:val="00FD6789"/>
    <w:rsid w:val="00FD6ED6"/>
    <w:rsid w:val="00FD7273"/>
    <w:rsid w:val="00FD7BD1"/>
    <w:rsid w:val="00FE007C"/>
    <w:rsid w:val="00FE0701"/>
    <w:rsid w:val="00FE0BD2"/>
    <w:rsid w:val="00FE0C36"/>
    <w:rsid w:val="00FE0FA2"/>
    <w:rsid w:val="00FE15A6"/>
    <w:rsid w:val="00FE200E"/>
    <w:rsid w:val="00FE266B"/>
    <w:rsid w:val="00FE27B8"/>
    <w:rsid w:val="00FE3273"/>
    <w:rsid w:val="00FE33D8"/>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89C"/>
    <w:rsid w:val="00FF29D7"/>
    <w:rsid w:val="00FF2B49"/>
    <w:rsid w:val="00FF329C"/>
    <w:rsid w:val="00FF3672"/>
    <w:rsid w:val="00FF3967"/>
    <w:rsid w:val="00FF3988"/>
    <w:rsid w:val="00FF3A24"/>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E20B5D"/>
    <w:pPr>
      <w:numPr>
        <w:ilvl w:val="0"/>
        <w:numId w:val="24"/>
      </w:numPr>
      <w:tabs>
        <w:tab w:val="clear" w:pos="2880"/>
        <w:tab w:val="left" w:pos="3600"/>
      </w:tabs>
      <w:autoSpaceDE w:val="0"/>
      <w:autoSpaceDN w:val="0"/>
      <w:adjustRightInd w:val="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E20B5D"/>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 w:type="paragraph" w:styleId="PlainText">
    <w:name w:val="Plain Text"/>
    <w:basedOn w:val="Normal"/>
    <w:link w:val="PlainTextChar"/>
    <w:semiHidden/>
    <w:rsid w:val="001911AB"/>
    <w:rPr>
      <w:sz w:val="20"/>
    </w:rPr>
  </w:style>
  <w:style w:type="character" w:customStyle="1" w:styleId="PlainTextChar">
    <w:name w:val="Plain Text Char"/>
    <w:basedOn w:val="DefaultParagraphFont"/>
    <w:link w:val="PlainText"/>
    <w:semiHidden/>
    <w:rsid w:val="001911AB"/>
    <w:rPr>
      <w:lang w:eastAsia="en-US"/>
    </w:rPr>
  </w:style>
  <w:style w:type="character" w:customStyle="1" w:styleId="SUBPARA">
    <w:name w:val="SUBPARA"/>
    <w:uiPriority w:val="99"/>
    <w:rsid w:val="0059555C"/>
  </w:style>
  <w:style w:type="character" w:customStyle="1" w:styleId="s1">
    <w:name w:val="s1"/>
    <w:basedOn w:val="DefaultParagraphFont"/>
    <w:rsid w:val="00D1364B"/>
    <w:rPr>
      <w:u w:val="single"/>
    </w:rPr>
  </w:style>
  <w:style w:type="character" w:customStyle="1" w:styleId="apple-converted-space">
    <w:name w:val="apple-converted-space"/>
    <w:basedOn w:val="DefaultParagraphFont"/>
    <w:rsid w:val="00D1364B"/>
  </w:style>
  <w:style w:type="paragraph" w:styleId="Revision">
    <w:name w:val="Revision"/>
    <w:hidden/>
    <w:uiPriority w:val="99"/>
    <w:semiHidden/>
    <w:rsid w:val="00E20B5D"/>
    <w:rPr>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9</Pages>
  <Words>2151</Words>
  <Characters>15787</Characters>
  <Application>Microsoft Office Word</Application>
  <DocSecurity>0</DocSecurity>
  <Lines>131</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7</cp:revision>
  <cp:lastPrinted>2009-11-16T15:15:00Z</cp:lastPrinted>
  <dcterms:created xsi:type="dcterms:W3CDTF">2024-08-09T20:02:00Z</dcterms:created>
  <dcterms:modified xsi:type="dcterms:W3CDTF">2024-08-30T20:47:00Z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